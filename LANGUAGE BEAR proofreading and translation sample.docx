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DB89" w14:textId="7BA267E9" w:rsidR="00DE78F3" w:rsidRDefault="00AD0BB8" w:rsidP="001808BA">
      <w:pPr>
        <w:pStyle w:val="Bezodstpw"/>
        <w:jc w:val="both"/>
        <w:rPr>
          <w:rFonts w:ascii="Times New Roman" w:hAnsi="Times New Roman" w:cs="Times New Roman"/>
          <w:b/>
          <w:bCs/>
          <w:sz w:val="24"/>
          <w:szCs w:val="24"/>
        </w:rPr>
      </w:pPr>
      <w:r w:rsidRPr="00AD0BB8">
        <w:rPr>
          <w:rFonts w:ascii="Times New Roman" w:hAnsi="Times New Roman" w:cs="Times New Roman"/>
          <w:b/>
          <w:bCs/>
          <w:sz w:val="24"/>
          <w:szCs w:val="24"/>
        </w:rPr>
        <w:t>Podczas koncertu NFM Orkiestry Leopoldinum pod batutą cenionego dyrygenta i</w:t>
      </w:r>
      <w:r w:rsidR="00DD06EA">
        <w:rPr>
          <w:rFonts w:ascii="Times New Roman" w:hAnsi="Times New Roman" w:cs="Times New Roman"/>
          <w:b/>
          <w:bCs/>
          <w:sz w:val="24"/>
          <w:szCs w:val="24"/>
        </w:rPr>
        <w:t> </w:t>
      </w:r>
      <w:r w:rsidRPr="00AD0BB8">
        <w:rPr>
          <w:rFonts w:ascii="Times New Roman" w:hAnsi="Times New Roman" w:cs="Times New Roman"/>
          <w:b/>
          <w:bCs/>
          <w:sz w:val="24"/>
          <w:szCs w:val="24"/>
        </w:rPr>
        <w:t xml:space="preserve">kompozytora </w:t>
      </w:r>
      <w:r w:rsidR="002574B0" w:rsidRPr="00AD0BB8">
        <w:rPr>
          <w:rFonts w:ascii="Times New Roman" w:hAnsi="Times New Roman" w:cs="Times New Roman"/>
          <w:b/>
          <w:bCs/>
          <w:sz w:val="24"/>
          <w:szCs w:val="24"/>
        </w:rPr>
        <w:t>Francesc</w:t>
      </w:r>
      <w:r w:rsidR="002574B0">
        <w:rPr>
          <w:rFonts w:ascii="Times New Roman" w:hAnsi="Times New Roman" w:cs="Times New Roman"/>
          <w:b/>
          <w:bCs/>
          <w:sz w:val="24"/>
          <w:szCs w:val="24"/>
        </w:rPr>
        <w:t>a</w:t>
      </w:r>
      <w:r w:rsidR="002574B0" w:rsidRPr="00AD0BB8">
        <w:rPr>
          <w:rFonts w:ascii="Times New Roman" w:hAnsi="Times New Roman" w:cs="Times New Roman"/>
          <w:b/>
          <w:bCs/>
          <w:sz w:val="24"/>
          <w:szCs w:val="24"/>
        </w:rPr>
        <w:t xml:space="preserve"> </w:t>
      </w:r>
      <w:proofErr w:type="spellStart"/>
      <w:r w:rsidRPr="00AD0BB8">
        <w:rPr>
          <w:rFonts w:ascii="Times New Roman" w:hAnsi="Times New Roman" w:cs="Times New Roman"/>
          <w:b/>
          <w:bCs/>
          <w:sz w:val="24"/>
          <w:szCs w:val="24"/>
        </w:rPr>
        <w:t>Bottiglie</w:t>
      </w:r>
      <w:r w:rsidR="004D4481">
        <w:rPr>
          <w:rFonts w:ascii="Times New Roman" w:hAnsi="Times New Roman" w:cs="Times New Roman"/>
          <w:b/>
          <w:bCs/>
          <w:sz w:val="24"/>
          <w:szCs w:val="24"/>
        </w:rPr>
        <w:t>ra</w:t>
      </w:r>
      <w:proofErr w:type="spellEnd"/>
      <w:r w:rsidRPr="00AD0BB8">
        <w:rPr>
          <w:rFonts w:ascii="Times New Roman" w:hAnsi="Times New Roman" w:cs="Times New Roman"/>
          <w:b/>
          <w:bCs/>
          <w:sz w:val="24"/>
          <w:szCs w:val="24"/>
        </w:rPr>
        <w:t xml:space="preserve"> zabrzmi</w:t>
      </w:r>
      <w:r w:rsidR="002574B0">
        <w:rPr>
          <w:rFonts w:ascii="Times New Roman" w:hAnsi="Times New Roman" w:cs="Times New Roman"/>
          <w:b/>
          <w:bCs/>
          <w:sz w:val="24"/>
          <w:szCs w:val="24"/>
        </w:rPr>
        <w:t>ą różnorodne</w:t>
      </w:r>
      <w:r w:rsidRPr="00AD0BB8">
        <w:rPr>
          <w:rFonts w:ascii="Times New Roman" w:hAnsi="Times New Roman" w:cs="Times New Roman"/>
          <w:b/>
          <w:bCs/>
          <w:sz w:val="24"/>
          <w:szCs w:val="24"/>
        </w:rPr>
        <w:t xml:space="preserve"> kompozycj</w:t>
      </w:r>
      <w:r w:rsidR="002574B0">
        <w:rPr>
          <w:rFonts w:ascii="Times New Roman" w:hAnsi="Times New Roman" w:cs="Times New Roman"/>
          <w:b/>
          <w:bCs/>
          <w:sz w:val="24"/>
          <w:szCs w:val="24"/>
        </w:rPr>
        <w:t>e</w:t>
      </w:r>
      <w:r w:rsidRPr="00AD0BB8">
        <w:rPr>
          <w:rFonts w:ascii="Times New Roman" w:hAnsi="Times New Roman" w:cs="Times New Roman"/>
          <w:b/>
          <w:bCs/>
          <w:sz w:val="24"/>
          <w:szCs w:val="24"/>
        </w:rPr>
        <w:t xml:space="preserve"> z XX</w:t>
      </w:r>
      <w:r w:rsidR="00686790">
        <w:rPr>
          <w:rFonts w:ascii="Times New Roman" w:hAnsi="Times New Roman" w:cs="Times New Roman"/>
          <w:b/>
          <w:bCs/>
          <w:sz w:val="24"/>
          <w:szCs w:val="24"/>
        </w:rPr>
        <w:t xml:space="preserve"> i XXI</w:t>
      </w:r>
      <w:r w:rsidRPr="00AD0BB8">
        <w:rPr>
          <w:rFonts w:ascii="Times New Roman" w:hAnsi="Times New Roman" w:cs="Times New Roman"/>
          <w:b/>
          <w:bCs/>
          <w:sz w:val="24"/>
          <w:szCs w:val="24"/>
        </w:rPr>
        <w:t xml:space="preserve"> wieku, </w:t>
      </w:r>
      <w:r w:rsidR="00BA5D79">
        <w:rPr>
          <w:rFonts w:ascii="Times New Roman" w:hAnsi="Times New Roman" w:cs="Times New Roman"/>
          <w:b/>
          <w:bCs/>
          <w:sz w:val="24"/>
          <w:szCs w:val="24"/>
        </w:rPr>
        <w:t>również</w:t>
      </w:r>
      <w:r w:rsidRPr="00AD0BB8">
        <w:rPr>
          <w:rFonts w:ascii="Times New Roman" w:hAnsi="Times New Roman" w:cs="Times New Roman"/>
          <w:b/>
          <w:bCs/>
          <w:sz w:val="24"/>
          <w:szCs w:val="24"/>
        </w:rPr>
        <w:t xml:space="preserve"> te </w:t>
      </w:r>
      <w:r w:rsidR="00BA5D79">
        <w:rPr>
          <w:rFonts w:ascii="Times New Roman" w:hAnsi="Times New Roman" w:cs="Times New Roman"/>
          <w:b/>
          <w:bCs/>
          <w:sz w:val="24"/>
          <w:szCs w:val="24"/>
        </w:rPr>
        <w:t>najbliższe</w:t>
      </w:r>
      <w:r w:rsidR="00BA5D79" w:rsidRPr="00AD0BB8">
        <w:rPr>
          <w:rFonts w:ascii="Times New Roman" w:hAnsi="Times New Roman" w:cs="Times New Roman"/>
          <w:b/>
          <w:bCs/>
          <w:sz w:val="24"/>
          <w:szCs w:val="24"/>
        </w:rPr>
        <w:t xml:space="preserve"> </w:t>
      </w:r>
      <w:r w:rsidRPr="00AD0BB8">
        <w:rPr>
          <w:rFonts w:ascii="Times New Roman" w:hAnsi="Times New Roman" w:cs="Times New Roman"/>
          <w:b/>
          <w:bCs/>
          <w:sz w:val="24"/>
          <w:szCs w:val="24"/>
        </w:rPr>
        <w:t>współczesności. Repertuar wypełnią nazwiska takich kompozytorów jak Ottorino Respighi, Anton Webern czy Marcel Chyrzyński.</w:t>
      </w:r>
      <w:r>
        <w:rPr>
          <w:rFonts w:ascii="Times New Roman" w:hAnsi="Times New Roman" w:cs="Times New Roman"/>
          <w:b/>
          <w:bCs/>
          <w:sz w:val="24"/>
          <w:szCs w:val="24"/>
        </w:rPr>
        <w:t xml:space="preserve"> </w:t>
      </w:r>
    </w:p>
    <w:p w14:paraId="524C1F01" w14:textId="77777777" w:rsidR="00CA5D3D" w:rsidRPr="00CA5D3D" w:rsidRDefault="00CA5D3D" w:rsidP="00CA5D3D">
      <w:pPr>
        <w:pStyle w:val="Bezodstpw"/>
        <w:jc w:val="both"/>
        <w:rPr>
          <w:rFonts w:ascii="Times New Roman" w:hAnsi="Times New Roman" w:cs="Times New Roman"/>
          <w:sz w:val="24"/>
          <w:szCs w:val="24"/>
        </w:rPr>
      </w:pPr>
    </w:p>
    <w:p w14:paraId="28E141E6" w14:textId="2A803E77" w:rsidR="00AD0BB8" w:rsidRDefault="00CA5D3D" w:rsidP="00CA5D3D">
      <w:pPr>
        <w:pStyle w:val="Bezodstpw"/>
        <w:jc w:val="both"/>
        <w:rPr>
          <w:rFonts w:ascii="Times New Roman" w:hAnsi="Times New Roman" w:cs="Times New Roman"/>
          <w:sz w:val="24"/>
          <w:szCs w:val="24"/>
        </w:rPr>
      </w:pPr>
      <w:r>
        <w:rPr>
          <w:rFonts w:ascii="Times New Roman" w:hAnsi="Times New Roman" w:cs="Times New Roman"/>
          <w:sz w:val="24"/>
          <w:szCs w:val="24"/>
        </w:rPr>
        <w:t>„</w:t>
      </w:r>
      <w:r w:rsidRPr="00CA5D3D">
        <w:rPr>
          <w:rFonts w:ascii="Times New Roman" w:hAnsi="Times New Roman" w:cs="Times New Roman"/>
          <w:sz w:val="24"/>
          <w:szCs w:val="24"/>
        </w:rPr>
        <w:t>Nie poddając się przygnębieniu, jak tykwa płynąć z nurtem rzeki</w:t>
      </w:r>
      <w:r w:rsidR="00121489">
        <w:rPr>
          <w:rFonts w:ascii="Times New Roman" w:hAnsi="Times New Roman" w:cs="Times New Roman"/>
          <w:sz w:val="24"/>
          <w:szCs w:val="24"/>
        </w:rPr>
        <w:t>,</w:t>
      </w:r>
      <w:r w:rsidRPr="00CA5D3D">
        <w:rPr>
          <w:rFonts w:ascii="Times New Roman" w:hAnsi="Times New Roman" w:cs="Times New Roman"/>
          <w:sz w:val="24"/>
          <w:szCs w:val="24"/>
        </w:rPr>
        <w:t xml:space="preserve"> to właśnie nazywamy światem, który przemija</w:t>
      </w:r>
      <w:r>
        <w:rPr>
          <w:rFonts w:ascii="Times New Roman" w:hAnsi="Times New Roman" w:cs="Times New Roman"/>
          <w:sz w:val="24"/>
          <w:szCs w:val="24"/>
        </w:rPr>
        <w:t xml:space="preserve">” – to słowa pochodzące z </w:t>
      </w:r>
      <w:r w:rsidRPr="00CA5D3D">
        <w:rPr>
          <w:rFonts w:ascii="Times New Roman" w:hAnsi="Times New Roman" w:cs="Times New Roman"/>
          <w:i/>
          <w:iCs/>
          <w:sz w:val="24"/>
          <w:szCs w:val="24"/>
        </w:rPr>
        <w:t>Opowieści przemijającego świata</w:t>
      </w:r>
      <w:r>
        <w:rPr>
          <w:rFonts w:ascii="Times New Roman" w:hAnsi="Times New Roman" w:cs="Times New Roman"/>
          <w:i/>
          <w:iCs/>
          <w:sz w:val="24"/>
          <w:szCs w:val="24"/>
        </w:rPr>
        <w:t xml:space="preserve"> </w:t>
      </w:r>
      <w:r>
        <w:rPr>
          <w:rFonts w:ascii="Times New Roman" w:hAnsi="Times New Roman" w:cs="Times New Roman"/>
          <w:sz w:val="24"/>
          <w:szCs w:val="24"/>
        </w:rPr>
        <w:t xml:space="preserve">pióra </w:t>
      </w:r>
      <w:proofErr w:type="spellStart"/>
      <w:r w:rsidR="00121489" w:rsidRPr="00121489">
        <w:rPr>
          <w:rFonts w:ascii="Times New Roman" w:hAnsi="Times New Roman" w:cs="Times New Roman"/>
          <w:sz w:val="24"/>
          <w:szCs w:val="24"/>
        </w:rPr>
        <w:t>Asai</w:t>
      </w:r>
      <w:r w:rsidR="00121489">
        <w:rPr>
          <w:rFonts w:ascii="Times New Roman" w:hAnsi="Times New Roman" w:cs="Times New Roman"/>
          <w:sz w:val="24"/>
          <w:szCs w:val="24"/>
        </w:rPr>
        <w:t>a</w:t>
      </w:r>
      <w:proofErr w:type="spellEnd"/>
      <w:r w:rsidR="00121489" w:rsidRPr="00121489">
        <w:rPr>
          <w:rFonts w:ascii="Times New Roman" w:hAnsi="Times New Roman" w:cs="Times New Roman"/>
          <w:sz w:val="24"/>
          <w:szCs w:val="24"/>
        </w:rPr>
        <w:t xml:space="preserve"> </w:t>
      </w:r>
      <w:proofErr w:type="spellStart"/>
      <w:r w:rsidR="00121489" w:rsidRPr="00121489">
        <w:rPr>
          <w:rFonts w:ascii="Times New Roman" w:hAnsi="Times New Roman" w:cs="Times New Roman"/>
          <w:sz w:val="24"/>
          <w:szCs w:val="24"/>
        </w:rPr>
        <w:t>Ryōi</w:t>
      </w:r>
      <w:r>
        <w:rPr>
          <w:rFonts w:ascii="Times New Roman" w:hAnsi="Times New Roman" w:cs="Times New Roman"/>
          <w:sz w:val="24"/>
          <w:szCs w:val="24"/>
        </w:rPr>
        <w:t>a</w:t>
      </w:r>
      <w:proofErr w:type="spellEnd"/>
      <w:r>
        <w:rPr>
          <w:rFonts w:ascii="Times New Roman" w:hAnsi="Times New Roman" w:cs="Times New Roman"/>
          <w:sz w:val="24"/>
          <w:szCs w:val="24"/>
        </w:rPr>
        <w:t xml:space="preserve">. </w:t>
      </w:r>
      <w:r w:rsidRPr="00CA5D3D">
        <w:rPr>
          <w:rFonts w:ascii="Times New Roman" w:hAnsi="Times New Roman" w:cs="Times New Roman"/>
          <w:sz w:val="24"/>
          <w:szCs w:val="24"/>
        </w:rPr>
        <w:t xml:space="preserve">Inspiracją do napisania </w:t>
      </w:r>
      <w:r w:rsidRPr="00CA5D3D">
        <w:rPr>
          <w:rFonts w:ascii="Times New Roman" w:hAnsi="Times New Roman" w:cs="Times New Roman"/>
          <w:i/>
          <w:iCs/>
          <w:sz w:val="24"/>
          <w:szCs w:val="24"/>
        </w:rPr>
        <w:t>Ukiyo-E</w:t>
      </w:r>
      <w:r w:rsidRPr="00CA5D3D">
        <w:rPr>
          <w:rFonts w:ascii="Times New Roman" w:hAnsi="Times New Roman" w:cs="Times New Roman"/>
          <w:sz w:val="24"/>
          <w:szCs w:val="24"/>
        </w:rPr>
        <w:t xml:space="preserve"> były </w:t>
      </w:r>
      <w:r>
        <w:rPr>
          <w:rFonts w:ascii="Times New Roman" w:hAnsi="Times New Roman" w:cs="Times New Roman"/>
          <w:sz w:val="24"/>
          <w:szCs w:val="24"/>
        </w:rPr>
        <w:t xml:space="preserve">dla Chyrzyńskiego </w:t>
      </w:r>
      <w:r w:rsidRPr="00CA5D3D">
        <w:rPr>
          <w:rFonts w:ascii="Times New Roman" w:hAnsi="Times New Roman" w:cs="Times New Roman"/>
          <w:sz w:val="24"/>
          <w:szCs w:val="24"/>
        </w:rPr>
        <w:t xml:space="preserve">japońskie drzeworyty </w:t>
      </w:r>
      <w:r>
        <w:rPr>
          <w:rFonts w:ascii="Times New Roman" w:hAnsi="Times New Roman" w:cs="Times New Roman"/>
          <w:sz w:val="24"/>
          <w:szCs w:val="24"/>
        </w:rPr>
        <w:t>o tej samej nazwie</w:t>
      </w:r>
      <w:r w:rsidR="00121489">
        <w:rPr>
          <w:rFonts w:ascii="Times New Roman" w:hAnsi="Times New Roman" w:cs="Times New Roman"/>
          <w:sz w:val="24"/>
          <w:szCs w:val="24"/>
        </w:rPr>
        <w:t xml:space="preserve"> –</w:t>
      </w:r>
      <w:r w:rsidRPr="00CA5D3D">
        <w:rPr>
          <w:rFonts w:ascii="Times New Roman" w:hAnsi="Times New Roman" w:cs="Times New Roman"/>
          <w:sz w:val="24"/>
          <w:szCs w:val="24"/>
        </w:rPr>
        <w:t xml:space="preserve"> obrazy przemijającego świata</w:t>
      </w:r>
      <w:r>
        <w:rPr>
          <w:rFonts w:ascii="Times New Roman" w:hAnsi="Times New Roman" w:cs="Times New Roman"/>
          <w:sz w:val="24"/>
          <w:szCs w:val="24"/>
        </w:rPr>
        <w:t>.</w:t>
      </w:r>
      <w:r w:rsidRPr="00CA5D3D">
        <w:t xml:space="preserve"> </w:t>
      </w:r>
      <w:r>
        <w:rPr>
          <w:rFonts w:ascii="Times New Roman" w:hAnsi="Times New Roman" w:cs="Times New Roman"/>
          <w:sz w:val="24"/>
          <w:szCs w:val="24"/>
        </w:rPr>
        <w:t>Dzieło</w:t>
      </w:r>
      <w:r w:rsidRPr="00CA5D3D">
        <w:rPr>
          <w:rFonts w:ascii="Times New Roman" w:hAnsi="Times New Roman" w:cs="Times New Roman"/>
          <w:sz w:val="24"/>
          <w:szCs w:val="24"/>
        </w:rPr>
        <w:t xml:space="preserve"> jest </w:t>
      </w:r>
      <w:r>
        <w:rPr>
          <w:rFonts w:ascii="Times New Roman" w:hAnsi="Times New Roman" w:cs="Times New Roman"/>
          <w:sz w:val="24"/>
          <w:szCs w:val="24"/>
        </w:rPr>
        <w:t xml:space="preserve">w istocie </w:t>
      </w:r>
      <w:r w:rsidRPr="00CA5D3D">
        <w:rPr>
          <w:rFonts w:ascii="Times New Roman" w:hAnsi="Times New Roman" w:cs="Times New Roman"/>
          <w:sz w:val="24"/>
          <w:szCs w:val="24"/>
        </w:rPr>
        <w:t xml:space="preserve">dekonstrukcją </w:t>
      </w:r>
      <w:r w:rsidR="00121489">
        <w:rPr>
          <w:rFonts w:ascii="Times New Roman" w:hAnsi="Times New Roman" w:cs="Times New Roman"/>
          <w:sz w:val="24"/>
          <w:szCs w:val="24"/>
        </w:rPr>
        <w:t>tej tradycji drzeworytniczej</w:t>
      </w:r>
      <w:r>
        <w:rPr>
          <w:rFonts w:ascii="Times New Roman" w:hAnsi="Times New Roman" w:cs="Times New Roman"/>
          <w:sz w:val="24"/>
          <w:szCs w:val="24"/>
        </w:rPr>
        <w:t xml:space="preserve"> – </w:t>
      </w:r>
      <w:r w:rsidRPr="00CA5D3D">
        <w:rPr>
          <w:rFonts w:ascii="Times New Roman" w:hAnsi="Times New Roman" w:cs="Times New Roman"/>
          <w:sz w:val="24"/>
          <w:szCs w:val="24"/>
        </w:rPr>
        <w:t xml:space="preserve">składa się z </w:t>
      </w:r>
      <w:r>
        <w:rPr>
          <w:rFonts w:ascii="Times New Roman" w:hAnsi="Times New Roman" w:cs="Times New Roman"/>
          <w:sz w:val="24"/>
          <w:szCs w:val="24"/>
        </w:rPr>
        <w:t>dziesięciu ogniw</w:t>
      </w:r>
      <w:r w:rsidRPr="00CA5D3D">
        <w:rPr>
          <w:rFonts w:ascii="Times New Roman" w:hAnsi="Times New Roman" w:cs="Times New Roman"/>
          <w:sz w:val="24"/>
          <w:szCs w:val="24"/>
        </w:rPr>
        <w:t>, z których pierwsz</w:t>
      </w:r>
      <w:r>
        <w:rPr>
          <w:rFonts w:ascii="Times New Roman" w:hAnsi="Times New Roman" w:cs="Times New Roman"/>
          <w:sz w:val="24"/>
          <w:szCs w:val="24"/>
        </w:rPr>
        <w:t>e</w:t>
      </w:r>
      <w:r w:rsidRPr="00CA5D3D">
        <w:rPr>
          <w:rFonts w:ascii="Times New Roman" w:hAnsi="Times New Roman" w:cs="Times New Roman"/>
          <w:sz w:val="24"/>
          <w:szCs w:val="24"/>
        </w:rPr>
        <w:t xml:space="preserve"> jest jego ostateczną wersją.</w:t>
      </w:r>
      <w:r>
        <w:rPr>
          <w:rFonts w:ascii="Times New Roman" w:hAnsi="Times New Roman" w:cs="Times New Roman"/>
          <w:sz w:val="24"/>
          <w:szCs w:val="24"/>
        </w:rPr>
        <w:t xml:space="preserve"> Kolejne zaś są </w:t>
      </w:r>
      <w:r w:rsidRPr="00CA5D3D">
        <w:rPr>
          <w:rFonts w:ascii="Times New Roman" w:hAnsi="Times New Roman" w:cs="Times New Roman"/>
          <w:sz w:val="24"/>
          <w:szCs w:val="24"/>
        </w:rPr>
        <w:t>składow</w:t>
      </w:r>
      <w:r>
        <w:rPr>
          <w:rFonts w:ascii="Times New Roman" w:hAnsi="Times New Roman" w:cs="Times New Roman"/>
          <w:sz w:val="24"/>
          <w:szCs w:val="24"/>
        </w:rPr>
        <w:t>ymi</w:t>
      </w:r>
      <w:r w:rsidRPr="00CA5D3D">
        <w:rPr>
          <w:rFonts w:ascii="Times New Roman" w:hAnsi="Times New Roman" w:cs="Times New Roman"/>
          <w:sz w:val="24"/>
          <w:szCs w:val="24"/>
        </w:rPr>
        <w:t xml:space="preserve"> pierwszego obrazu, </w:t>
      </w:r>
      <w:r>
        <w:rPr>
          <w:rFonts w:ascii="Times New Roman" w:hAnsi="Times New Roman" w:cs="Times New Roman"/>
          <w:sz w:val="24"/>
          <w:szCs w:val="24"/>
        </w:rPr>
        <w:t>symbolizuj</w:t>
      </w:r>
      <w:r w:rsidR="00BA5D79">
        <w:rPr>
          <w:rFonts w:ascii="Times New Roman" w:hAnsi="Times New Roman" w:cs="Times New Roman"/>
          <w:sz w:val="24"/>
          <w:szCs w:val="24"/>
        </w:rPr>
        <w:t>ącymi</w:t>
      </w:r>
      <w:r w:rsidRPr="00CA5D3D">
        <w:rPr>
          <w:rFonts w:ascii="Times New Roman" w:hAnsi="Times New Roman" w:cs="Times New Roman"/>
          <w:sz w:val="24"/>
          <w:szCs w:val="24"/>
        </w:rPr>
        <w:t xml:space="preserve"> poszczególne kolory ukiyo-e.</w:t>
      </w:r>
      <w:r w:rsidR="00DD06EA">
        <w:rPr>
          <w:rFonts w:ascii="Times New Roman" w:hAnsi="Times New Roman" w:cs="Times New Roman"/>
          <w:sz w:val="24"/>
          <w:szCs w:val="24"/>
        </w:rPr>
        <w:t xml:space="preserve"> Za sprawą kompozycji Ottorina Respighiego i Francesca </w:t>
      </w:r>
      <w:proofErr w:type="spellStart"/>
      <w:r w:rsidR="00DD06EA">
        <w:rPr>
          <w:rFonts w:ascii="Times New Roman" w:hAnsi="Times New Roman" w:cs="Times New Roman"/>
          <w:sz w:val="24"/>
          <w:szCs w:val="24"/>
        </w:rPr>
        <w:t>Bottiglier</w:t>
      </w:r>
      <w:r w:rsidR="004C54E7">
        <w:rPr>
          <w:rFonts w:ascii="Times New Roman" w:hAnsi="Times New Roman" w:cs="Times New Roman"/>
          <w:sz w:val="24"/>
          <w:szCs w:val="24"/>
        </w:rPr>
        <w:t>a</w:t>
      </w:r>
      <w:proofErr w:type="spellEnd"/>
      <w:r w:rsidR="00DD06EA">
        <w:rPr>
          <w:rFonts w:ascii="Times New Roman" w:hAnsi="Times New Roman" w:cs="Times New Roman"/>
          <w:sz w:val="24"/>
          <w:szCs w:val="24"/>
        </w:rPr>
        <w:t xml:space="preserve"> muzycy zwrócą się w stronę przeszłości. </w:t>
      </w:r>
      <w:r w:rsidR="00DD06EA" w:rsidRPr="00DD06EA">
        <w:rPr>
          <w:rFonts w:ascii="Times New Roman" w:hAnsi="Times New Roman" w:cs="Times New Roman"/>
          <w:i/>
          <w:iCs/>
          <w:sz w:val="24"/>
          <w:szCs w:val="24"/>
        </w:rPr>
        <w:t>Antiche danze ed arie per liuto – III Suita: wiek XVI i XVII</w:t>
      </w:r>
      <w:r w:rsidR="00DD06EA">
        <w:rPr>
          <w:rFonts w:ascii="Times New Roman" w:hAnsi="Times New Roman" w:cs="Times New Roman"/>
          <w:sz w:val="24"/>
          <w:szCs w:val="24"/>
        </w:rPr>
        <w:t xml:space="preserve"> z 1931 roku to wyraz zainteresowania Respighiego muzyką lutniową z</w:t>
      </w:r>
      <w:r w:rsidR="004C54E7">
        <w:rPr>
          <w:rFonts w:ascii="Times New Roman" w:hAnsi="Times New Roman" w:cs="Times New Roman"/>
          <w:sz w:val="24"/>
          <w:szCs w:val="24"/>
        </w:rPr>
        <w:t> </w:t>
      </w:r>
      <w:r w:rsidR="00DD06EA">
        <w:rPr>
          <w:rFonts w:ascii="Times New Roman" w:hAnsi="Times New Roman" w:cs="Times New Roman"/>
          <w:sz w:val="24"/>
          <w:szCs w:val="24"/>
        </w:rPr>
        <w:t xml:space="preserve">przełomu renesansu i baroku. </w:t>
      </w:r>
      <w:r w:rsidR="004C54E7">
        <w:rPr>
          <w:rFonts w:ascii="Times New Roman" w:hAnsi="Times New Roman" w:cs="Times New Roman"/>
          <w:sz w:val="24"/>
          <w:szCs w:val="24"/>
        </w:rPr>
        <w:t>Twórca</w:t>
      </w:r>
      <w:r w:rsidR="00DD06EA">
        <w:rPr>
          <w:rFonts w:ascii="Times New Roman" w:hAnsi="Times New Roman" w:cs="Times New Roman"/>
          <w:sz w:val="24"/>
          <w:szCs w:val="24"/>
        </w:rPr>
        <w:t xml:space="preserve"> odmalowuje ją jednak na własny sposób, pełen </w:t>
      </w:r>
      <w:r w:rsidR="00B21A86">
        <w:rPr>
          <w:rFonts w:ascii="Times New Roman" w:hAnsi="Times New Roman" w:cs="Times New Roman"/>
          <w:sz w:val="24"/>
          <w:szCs w:val="24"/>
        </w:rPr>
        <w:t xml:space="preserve">charakterystycznego dla swego języka kompozytorskiego kolorytu. </w:t>
      </w:r>
      <w:proofErr w:type="spellStart"/>
      <w:r w:rsidR="00686790" w:rsidRPr="00B21A86">
        <w:rPr>
          <w:rFonts w:ascii="Times New Roman" w:hAnsi="Times New Roman" w:cs="Times New Roman"/>
          <w:sz w:val="24"/>
          <w:szCs w:val="24"/>
        </w:rPr>
        <w:t>Bottiglier</w:t>
      </w:r>
      <w:r w:rsidR="004D4481">
        <w:rPr>
          <w:rFonts w:ascii="Times New Roman" w:hAnsi="Times New Roman" w:cs="Times New Roman"/>
          <w:sz w:val="24"/>
          <w:szCs w:val="24"/>
        </w:rPr>
        <w:t>o</w:t>
      </w:r>
      <w:proofErr w:type="spellEnd"/>
      <w:r w:rsidR="00686790">
        <w:rPr>
          <w:rFonts w:ascii="Times New Roman" w:hAnsi="Times New Roman" w:cs="Times New Roman"/>
          <w:sz w:val="24"/>
          <w:szCs w:val="24"/>
        </w:rPr>
        <w:t xml:space="preserve"> </w:t>
      </w:r>
      <w:r w:rsidR="00BA5D79">
        <w:rPr>
          <w:rFonts w:ascii="Times New Roman" w:hAnsi="Times New Roman" w:cs="Times New Roman"/>
          <w:sz w:val="24"/>
          <w:szCs w:val="24"/>
        </w:rPr>
        <w:t>w</w:t>
      </w:r>
      <w:r w:rsidR="00B21A86">
        <w:rPr>
          <w:rFonts w:ascii="Times New Roman" w:hAnsi="Times New Roman" w:cs="Times New Roman"/>
          <w:sz w:val="24"/>
          <w:szCs w:val="24"/>
        </w:rPr>
        <w:t xml:space="preserve"> </w:t>
      </w:r>
      <w:proofErr w:type="spellStart"/>
      <w:r w:rsidR="001818E6" w:rsidRPr="001818E6">
        <w:rPr>
          <w:rFonts w:ascii="Times New Roman" w:hAnsi="Times New Roman" w:cs="Times New Roman"/>
          <w:i/>
          <w:iCs/>
          <w:sz w:val="24"/>
          <w:szCs w:val="24"/>
        </w:rPr>
        <w:t>Variazioni</w:t>
      </w:r>
      <w:proofErr w:type="spellEnd"/>
      <w:r w:rsidR="001818E6" w:rsidRPr="001818E6">
        <w:rPr>
          <w:rFonts w:ascii="Times New Roman" w:hAnsi="Times New Roman" w:cs="Times New Roman"/>
          <w:i/>
          <w:iCs/>
          <w:sz w:val="24"/>
          <w:szCs w:val="24"/>
        </w:rPr>
        <w:t xml:space="preserve"> su un tema di Fauré</w:t>
      </w:r>
      <w:r w:rsidR="007F76EC">
        <w:rPr>
          <w:rFonts w:ascii="Times New Roman" w:hAnsi="Times New Roman" w:cs="Times New Roman"/>
          <w:sz w:val="24"/>
          <w:szCs w:val="24"/>
        </w:rPr>
        <w:t>, które zostaną wykonane tego wieczoru</w:t>
      </w:r>
      <w:r w:rsidR="00BA5D79">
        <w:rPr>
          <w:rFonts w:ascii="Times New Roman" w:hAnsi="Times New Roman" w:cs="Times New Roman"/>
          <w:sz w:val="24"/>
          <w:szCs w:val="24"/>
        </w:rPr>
        <w:t>,</w:t>
      </w:r>
      <w:r w:rsidR="007F76EC">
        <w:rPr>
          <w:rFonts w:ascii="Times New Roman" w:hAnsi="Times New Roman" w:cs="Times New Roman"/>
          <w:sz w:val="24"/>
          <w:szCs w:val="24"/>
        </w:rPr>
        <w:t xml:space="preserve"> </w:t>
      </w:r>
      <w:r w:rsidR="00B21A86">
        <w:rPr>
          <w:rFonts w:ascii="Times New Roman" w:hAnsi="Times New Roman" w:cs="Times New Roman"/>
          <w:sz w:val="24"/>
          <w:szCs w:val="24"/>
        </w:rPr>
        <w:t xml:space="preserve">składa z kolei hołd </w:t>
      </w:r>
      <w:r w:rsidR="001818E6">
        <w:rPr>
          <w:rFonts w:ascii="Times New Roman" w:hAnsi="Times New Roman" w:cs="Times New Roman"/>
          <w:sz w:val="24"/>
          <w:szCs w:val="24"/>
        </w:rPr>
        <w:t>jednemu z czołowych francuskich kompozytorów – Gabrielowi</w:t>
      </w:r>
      <w:r w:rsidR="001818E6" w:rsidRPr="001818E6">
        <w:rPr>
          <w:rFonts w:ascii="Times New Roman" w:hAnsi="Times New Roman" w:cs="Times New Roman"/>
          <w:sz w:val="24"/>
          <w:szCs w:val="24"/>
        </w:rPr>
        <w:t xml:space="preserve"> </w:t>
      </w:r>
      <w:proofErr w:type="spellStart"/>
      <w:r w:rsidR="001818E6" w:rsidRPr="001818E6">
        <w:rPr>
          <w:rFonts w:ascii="Times New Roman" w:hAnsi="Times New Roman" w:cs="Times New Roman"/>
          <w:sz w:val="24"/>
          <w:szCs w:val="24"/>
        </w:rPr>
        <w:t>Fauré</w:t>
      </w:r>
      <w:r w:rsidR="00121489">
        <w:rPr>
          <w:rFonts w:ascii="Times New Roman" w:hAnsi="Times New Roman" w:cs="Times New Roman"/>
          <w:sz w:val="24"/>
          <w:szCs w:val="24"/>
        </w:rPr>
        <w:t>mu</w:t>
      </w:r>
      <w:proofErr w:type="spellEnd"/>
      <w:r w:rsidR="001818E6">
        <w:rPr>
          <w:rFonts w:ascii="Times New Roman" w:hAnsi="Times New Roman" w:cs="Times New Roman"/>
          <w:sz w:val="24"/>
          <w:szCs w:val="24"/>
        </w:rPr>
        <w:t>.</w:t>
      </w:r>
      <w:r w:rsidR="00750A71">
        <w:rPr>
          <w:rFonts w:ascii="Times New Roman" w:hAnsi="Times New Roman" w:cs="Times New Roman"/>
          <w:sz w:val="24"/>
          <w:szCs w:val="24"/>
        </w:rPr>
        <w:t xml:space="preserve"> </w:t>
      </w:r>
      <w:r w:rsidR="001818E6">
        <w:rPr>
          <w:rFonts w:ascii="Times New Roman" w:hAnsi="Times New Roman" w:cs="Times New Roman"/>
          <w:sz w:val="24"/>
          <w:szCs w:val="24"/>
        </w:rPr>
        <w:t xml:space="preserve"> </w:t>
      </w:r>
      <w:r w:rsidR="009F0E0C">
        <w:rPr>
          <w:rFonts w:ascii="Times New Roman" w:hAnsi="Times New Roman" w:cs="Times New Roman"/>
          <w:sz w:val="24"/>
          <w:szCs w:val="24"/>
        </w:rPr>
        <w:t xml:space="preserve">Koncert zwieńczy </w:t>
      </w:r>
      <w:r w:rsidR="009F0E0C" w:rsidRPr="009F0E0C">
        <w:rPr>
          <w:rFonts w:ascii="Times New Roman" w:hAnsi="Times New Roman" w:cs="Times New Roman"/>
          <w:i/>
          <w:iCs/>
          <w:sz w:val="24"/>
          <w:szCs w:val="24"/>
        </w:rPr>
        <w:t>Bodensee Suite</w:t>
      </w:r>
      <w:r w:rsidR="009F0E0C">
        <w:rPr>
          <w:rFonts w:ascii="Times New Roman" w:hAnsi="Times New Roman" w:cs="Times New Roman"/>
          <w:i/>
          <w:iCs/>
          <w:sz w:val="24"/>
          <w:szCs w:val="24"/>
        </w:rPr>
        <w:t xml:space="preserve"> </w:t>
      </w:r>
      <w:commentRangeStart w:id="0"/>
      <w:r w:rsidR="009F0E0C">
        <w:rPr>
          <w:rFonts w:ascii="Times New Roman" w:hAnsi="Times New Roman" w:cs="Times New Roman"/>
          <w:sz w:val="24"/>
          <w:szCs w:val="24"/>
        </w:rPr>
        <w:t xml:space="preserve">także </w:t>
      </w:r>
      <w:r w:rsidR="00AD165B">
        <w:rPr>
          <w:rFonts w:ascii="Times New Roman" w:hAnsi="Times New Roman" w:cs="Times New Roman"/>
          <w:sz w:val="24"/>
          <w:szCs w:val="24"/>
        </w:rPr>
        <w:t xml:space="preserve">pióra </w:t>
      </w:r>
      <w:r w:rsidR="00E612D1">
        <w:rPr>
          <w:rFonts w:ascii="Times New Roman" w:hAnsi="Times New Roman" w:cs="Times New Roman"/>
          <w:sz w:val="24"/>
          <w:szCs w:val="24"/>
        </w:rPr>
        <w:t>włoskiego, współcześnie działającego artysty</w:t>
      </w:r>
      <w:r w:rsidR="00750A71">
        <w:rPr>
          <w:rFonts w:ascii="Times New Roman" w:hAnsi="Times New Roman" w:cs="Times New Roman"/>
          <w:sz w:val="24"/>
          <w:szCs w:val="24"/>
        </w:rPr>
        <w:t>,</w:t>
      </w:r>
      <w:commentRangeEnd w:id="0"/>
      <w:r w:rsidR="00FA48F0">
        <w:rPr>
          <w:rStyle w:val="Odwoaniedokomentarza"/>
        </w:rPr>
        <w:commentReference w:id="0"/>
      </w:r>
      <w:r w:rsidR="00750A71">
        <w:rPr>
          <w:rFonts w:ascii="Times New Roman" w:hAnsi="Times New Roman" w:cs="Times New Roman"/>
          <w:sz w:val="24"/>
          <w:szCs w:val="24"/>
        </w:rPr>
        <w:t xml:space="preserve"> wcześniej zabrzmi jednak także </w:t>
      </w:r>
      <w:commentRangeStart w:id="1"/>
      <w:r w:rsidR="00750A71">
        <w:rPr>
          <w:rFonts w:ascii="Times New Roman" w:hAnsi="Times New Roman" w:cs="Times New Roman"/>
          <w:sz w:val="24"/>
          <w:szCs w:val="24"/>
        </w:rPr>
        <w:t>jego</w:t>
      </w:r>
      <w:commentRangeEnd w:id="1"/>
      <w:r w:rsidR="00FA48F0">
        <w:rPr>
          <w:rStyle w:val="Odwoaniedokomentarza"/>
        </w:rPr>
        <w:commentReference w:id="1"/>
      </w:r>
      <w:r w:rsidR="00750A71">
        <w:rPr>
          <w:rFonts w:ascii="Times New Roman" w:hAnsi="Times New Roman" w:cs="Times New Roman"/>
          <w:sz w:val="24"/>
          <w:szCs w:val="24"/>
        </w:rPr>
        <w:t xml:space="preserve"> niewielkich rozmiarów dzieło – </w:t>
      </w:r>
      <w:r w:rsidR="00750A71" w:rsidRPr="00750A71">
        <w:rPr>
          <w:rFonts w:ascii="Times New Roman" w:hAnsi="Times New Roman" w:cs="Times New Roman"/>
          <w:i/>
          <w:iCs/>
          <w:sz w:val="24"/>
          <w:szCs w:val="24"/>
        </w:rPr>
        <w:t>Muzyka trwa</w:t>
      </w:r>
      <w:r w:rsidR="00750A71">
        <w:rPr>
          <w:rFonts w:ascii="Times New Roman" w:hAnsi="Times New Roman" w:cs="Times New Roman"/>
          <w:sz w:val="24"/>
          <w:szCs w:val="24"/>
        </w:rPr>
        <w:t xml:space="preserve">. </w:t>
      </w:r>
    </w:p>
    <w:p w14:paraId="399BC59B" w14:textId="27F895DD" w:rsidR="009F0E0C" w:rsidRDefault="009F0E0C" w:rsidP="00CA5D3D">
      <w:pPr>
        <w:pStyle w:val="Bezodstpw"/>
        <w:jc w:val="both"/>
        <w:rPr>
          <w:rFonts w:ascii="Times New Roman" w:hAnsi="Times New Roman" w:cs="Times New Roman"/>
          <w:sz w:val="24"/>
          <w:szCs w:val="24"/>
        </w:rPr>
      </w:pPr>
    </w:p>
    <w:p w14:paraId="069A0EDD" w14:textId="2347346E" w:rsidR="009F0E0C" w:rsidRPr="009F0E0C" w:rsidRDefault="009F0E0C" w:rsidP="00CA5D3D">
      <w:pPr>
        <w:pStyle w:val="Bezodstpw"/>
        <w:jc w:val="both"/>
        <w:rPr>
          <w:rFonts w:ascii="Times New Roman" w:hAnsi="Times New Roman" w:cs="Times New Roman"/>
          <w:sz w:val="24"/>
          <w:szCs w:val="24"/>
        </w:rPr>
      </w:pPr>
      <w:r>
        <w:rPr>
          <w:rFonts w:ascii="Times New Roman" w:hAnsi="Times New Roman" w:cs="Times New Roman"/>
          <w:sz w:val="24"/>
          <w:szCs w:val="24"/>
        </w:rPr>
        <w:t xml:space="preserve">Webern skomponował </w:t>
      </w:r>
      <w:r w:rsidRPr="009F0E0C">
        <w:rPr>
          <w:rFonts w:ascii="Times New Roman" w:hAnsi="Times New Roman" w:cs="Times New Roman"/>
          <w:i/>
          <w:iCs/>
          <w:sz w:val="24"/>
          <w:szCs w:val="24"/>
        </w:rPr>
        <w:t>Langsamer Satz</w:t>
      </w:r>
      <w:r>
        <w:rPr>
          <w:rFonts w:ascii="Times New Roman" w:hAnsi="Times New Roman" w:cs="Times New Roman"/>
          <w:sz w:val="24"/>
          <w:szCs w:val="24"/>
        </w:rPr>
        <w:t xml:space="preserve"> w czerwcu 1905 roku, </w:t>
      </w:r>
      <w:r w:rsidR="00BA5D79">
        <w:rPr>
          <w:rFonts w:ascii="Times New Roman" w:hAnsi="Times New Roman" w:cs="Times New Roman"/>
          <w:sz w:val="24"/>
          <w:szCs w:val="24"/>
        </w:rPr>
        <w:t xml:space="preserve">ale </w:t>
      </w:r>
      <w:r>
        <w:rPr>
          <w:rFonts w:ascii="Times New Roman" w:hAnsi="Times New Roman" w:cs="Times New Roman"/>
          <w:sz w:val="24"/>
          <w:szCs w:val="24"/>
        </w:rPr>
        <w:t>po raz pierwszy</w:t>
      </w:r>
      <w:r w:rsidR="00BA5D79">
        <w:rPr>
          <w:rFonts w:ascii="Times New Roman" w:hAnsi="Times New Roman" w:cs="Times New Roman"/>
          <w:sz w:val="24"/>
          <w:szCs w:val="24"/>
        </w:rPr>
        <w:t xml:space="preserve"> utwór ten</w:t>
      </w:r>
      <w:r>
        <w:rPr>
          <w:rFonts w:ascii="Times New Roman" w:hAnsi="Times New Roman" w:cs="Times New Roman"/>
          <w:sz w:val="24"/>
          <w:szCs w:val="24"/>
        </w:rPr>
        <w:t xml:space="preserve"> został publicznie wykonany </w:t>
      </w:r>
      <w:r w:rsidR="00BA5D79">
        <w:rPr>
          <w:rFonts w:ascii="Times New Roman" w:hAnsi="Times New Roman" w:cs="Times New Roman"/>
          <w:sz w:val="24"/>
          <w:szCs w:val="24"/>
        </w:rPr>
        <w:t xml:space="preserve">niemal </w:t>
      </w:r>
      <w:r>
        <w:rPr>
          <w:rFonts w:ascii="Times New Roman" w:hAnsi="Times New Roman" w:cs="Times New Roman"/>
          <w:sz w:val="24"/>
          <w:szCs w:val="24"/>
        </w:rPr>
        <w:t>sześćdziesiąt lat później</w:t>
      </w:r>
      <w:r w:rsidR="007265BF">
        <w:rPr>
          <w:rFonts w:ascii="Times New Roman" w:hAnsi="Times New Roman" w:cs="Times New Roman"/>
          <w:sz w:val="24"/>
          <w:szCs w:val="24"/>
        </w:rPr>
        <w:t xml:space="preserve"> w Seattle. </w:t>
      </w:r>
      <w:r w:rsidR="00FA2BD0">
        <w:rPr>
          <w:rFonts w:ascii="Times New Roman" w:hAnsi="Times New Roman" w:cs="Times New Roman"/>
          <w:sz w:val="24"/>
          <w:szCs w:val="24"/>
        </w:rPr>
        <w:t xml:space="preserve">Jest to muzyka, która miała oddawać pełnię uczuć kompozytora do </w:t>
      </w:r>
      <w:r w:rsidR="00FA2BD0" w:rsidRPr="00FA2BD0">
        <w:rPr>
          <w:rFonts w:ascii="Times New Roman" w:hAnsi="Times New Roman" w:cs="Times New Roman"/>
          <w:sz w:val="24"/>
          <w:szCs w:val="24"/>
        </w:rPr>
        <w:t>Wilhelmine Mörtl</w:t>
      </w:r>
      <w:r w:rsidR="00FA2BD0">
        <w:rPr>
          <w:rFonts w:ascii="Times New Roman" w:hAnsi="Times New Roman" w:cs="Times New Roman"/>
          <w:sz w:val="24"/>
          <w:szCs w:val="24"/>
        </w:rPr>
        <w:t>. Inspiracja spłynęła na niego bowiem po jednej z pieszych wycieczek po okolicach Dolnej Austrii wraz z ukochaną. Dzieło</w:t>
      </w:r>
      <w:r w:rsidR="00BA5D79">
        <w:rPr>
          <w:rFonts w:ascii="Times New Roman" w:hAnsi="Times New Roman" w:cs="Times New Roman"/>
          <w:sz w:val="24"/>
          <w:szCs w:val="24"/>
        </w:rPr>
        <w:t>,</w:t>
      </w:r>
      <w:r w:rsidR="00FA2BD0">
        <w:rPr>
          <w:rFonts w:ascii="Times New Roman" w:hAnsi="Times New Roman" w:cs="Times New Roman"/>
          <w:sz w:val="24"/>
          <w:szCs w:val="24"/>
        </w:rPr>
        <w:t xml:space="preserve"> pierwotnie skomponowane na obsadę kwartetu smyczkowego, tego wieczoru zabrzmi w wykonaniu orkiestry smyczkowej. </w:t>
      </w:r>
    </w:p>
    <w:p w14:paraId="4E113096" w14:textId="3DB09543" w:rsidR="007F76EC" w:rsidRDefault="007F76EC" w:rsidP="00CA5D3D">
      <w:pPr>
        <w:pStyle w:val="Bezodstpw"/>
        <w:jc w:val="both"/>
        <w:rPr>
          <w:rFonts w:ascii="Times New Roman" w:hAnsi="Times New Roman" w:cs="Times New Roman"/>
          <w:sz w:val="24"/>
          <w:szCs w:val="24"/>
        </w:rPr>
      </w:pPr>
    </w:p>
    <w:p w14:paraId="70B9169D" w14:textId="5654E709" w:rsidR="00FA48F0" w:rsidRPr="00FA48F0" w:rsidRDefault="00FA48F0" w:rsidP="00FA48F0">
      <w:pPr>
        <w:pStyle w:val="Bezodstpw"/>
        <w:jc w:val="both"/>
        <w:rPr>
          <w:ins w:id="2" w:author="Anna Marks" w:date="2022-12-15T10:56:00Z"/>
          <w:rFonts w:ascii="Times New Roman" w:hAnsi="Times New Roman" w:cs="Times New Roman"/>
          <w:b/>
          <w:bCs/>
          <w:sz w:val="24"/>
          <w:szCs w:val="24"/>
          <w:lang w:val="en-US"/>
          <w:rPrChange w:id="3" w:author="Anna Marks" w:date="2022-12-15T10:56:00Z">
            <w:rPr>
              <w:ins w:id="4" w:author="Anna Marks" w:date="2022-12-15T10:56:00Z"/>
              <w:rFonts w:ascii="Times New Roman" w:hAnsi="Times New Roman" w:cs="Times New Roman"/>
              <w:b/>
              <w:bCs/>
              <w:sz w:val="24"/>
              <w:szCs w:val="24"/>
            </w:rPr>
          </w:rPrChange>
        </w:rPr>
      </w:pPr>
      <w:ins w:id="5" w:author="Anna Marks" w:date="2022-12-15T10:56:00Z">
        <w:r w:rsidRPr="00FA48F0">
          <w:rPr>
            <w:rFonts w:ascii="Times New Roman" w:hAnsi="Times New Roman" w:cs="Times New Roman"/>
            <w:b/>
            <w:bCs/>
            <w:sz w:val="24"/>
            <w:szCs w:val="24"/>
            <w:lang w:val="en-US"/>
            <w:rPrChange w:id="6" w:author="Anna Marks" w:date="2022-12-15T10:56:00Z">
              <w:rPr>
                <w:rFonts w:ascii="Times New Roman" w:hAnsi="Times New Roman" w:cs="Times New Roman"/>
                <w:b/>
                <w:bCs/>
                <w:sz w:val="24"/>
                <w:szCs w:val="24"/>
              </w:rPr>
            </w:rPrChange>
          </w:rPr>
          <w:t>During the concert of the NFM Leopoldinum Orchestra under the baton of the esteemed conductor and composer Francesc</w:t>
        </w:r>
      </w:ins>
      <w:ins w:id="7" w:author="Anna Marks" w:date="2023-01-10T11:58:00Z">
        <w:r w:rsidR="00000CAB">
          <w:rPr>
            <w:rFonts w:ascii="Times New Roman" w:hAnsi="Times New Roman" w:cs="Times New Roman"/>
            <w:b/>
            <w:bCs/>
            <w:sz w:val="24"/>
            <w:szCs w:val="24"/>
            <w:lang w:val="en-US"/>
          </w:rPr>
          <w:t>o</w:t>
        </w:r>
      </w:ins>
      <w:ins w:id="8" w:author="Anna Marks" w:date="2022-12-15T10:56:00Z">
        <w:r w:rsidRPr="00FA48F0">
          <w:rPr>
            <w:rFonts w:ascii="Times New Roman" w:hAnsi="Times New Roman" w:cs="Times New Roman"/>
            <w:b/>
            <w:bCs/>
            <w:sz w:val="24"/>
            <w:szCs w:val="24"/>
            <w:lang w:val="en-US"/>
            <w:rPrChange w:id="9" w:author="Anna Marks" w:date="2022-12-15T10:56:00Z">
              <w:rPr>
                <w:rFonts w:ascii="Times New Roman" w:hAnsi="Times New Roman" w:cs="Times New Roman"/>
                <w:b/>
                <w:bCs/>
                <w:sz w:val="24"/>
                <w:szCs w:val="24"/>
              </w:rPr>
            </w:rPrChange>
          </w:rPr>
          <w:t xml:space="preserve"> </w:t>
        </w:r>
        <w:proofErr w:type="spellStart"/>
        <w:r w:rsidRPr="00FA48F0">
          <w:rPr>
            <w:rFonts w:ascii="Times New Roman" w:hAnsi="Times New Roman" w:cs="Times New Roman"/>
            <w:b/>
            <w:bCs/>
            <w:sz w:val="24"/>
            <w:szCs w:val="24"/>
            <w:lang w:val="en-US"/>
            <w:rPrChange w:id="10" w:author="Anna Marks" w:date="2022-12-15T10:56:00Z">
              <w:rPr>
                <w:rFonts w:ascii="Times New Roman" w:hAnsi="Times New Roman" w:cs="Times New Roman"/>
                <w:b/>
                <w:bCs/>
                <w:sz w:val="24"/>
                <w:szCs w:val="24"/>
              </w:rPr>
            </w:rPrChange>
          </w:rPr>
          <w:t>Bottiglier</w:t>
        </w:r>
      </w:ins>
      <w:ins w:id="11" w:author="Anna Marks" w:date="2023-01-10T11:57:00Z">
        <w:r w:rsidR="00000CAB">
          <w:rPr>
            <w:rFonts w:ascii="Times New Roman" w:hAnsi="Times New Roman" w:cs="Times New Roman"/>
            <w:b/>
            <w:bCs/>
            <w:sz w:val="24"/>
            <w:szCs w:val="24"/>
            <w:lang w:val="en-US"/>
          </w:rPr>
          <w:t>o</w:t>
        </w:r>
      </w:ins>
      <w:proofErr w:type="spellEnd"/>
      <w:ins w:id="12" w:author="Anna Marks" w:date="2022-12-15T10:56:00Z">
        <w:r w:rsidRPr="00FA48F0">
          <w:rPr>
            <w:rFonts w:ascii="Times New Roman" w:hAnsi="Times New Roman" w:cs="Times New Roman"/>
            <w:b/>
            <w:bCs/>
            <w:sz w:val="24"/>
            <w:szCs w:val="24"/>
            <w:lang w:val="en-US"/>
            <w:rPrChange w:id="13" w:author="Anna Marks" w:date="2022-12-15T10:56:00Z">
              <w:rPr>
                <w:rFonts w:ascii="Times New Roman" w:hAnsi="Times New Roman" w:cs="Times New Roman"/>
                <w:b/>
                <w:bCs/>
                <w:sz w:val="24"/>
                <w:szCs w:val="24"/>
              </w:rPr>
            </w:rPrChange>
          </w:rPr>
          <w:t>, various compositions from the 20th and 21st centuries will be performed, including those closest to the present day. The repertoire will be filled with the names of such composers as Ottorino Respighi, Anton Webern and Marcel Chyrzyński.</w:t>
        </w:r>
      </w:ins>
    </w:p>
    <w:p w14:paraId="07A5665F" w14:textId="77777777" w:rsidR="00FA48F0" w:rsidRPr="00FA48F0" w:rsidRDefault="00FA48F0" w:rsidP="00FA48F0">
      <w:pPr>
        <w:pStyle w:val="Bezodstpw"/>
        <w:jc w:val="both"/>
        <w:rPr>
          <w:ins w:id="14" w:author="Anna Marks" w:date="2022-12-15T10:56:00Z"/>
          <w:rFonts w:ascii="Times New Roman" w:hAnsi="Times New Roman" w:cs="Times New Roman"/>
          <w:sz w:val="24"/>
          <w:szCs w:val="24"/>
          <w:lang w:val="en-US"/>
          <w:rPrChange w:id="15" w:author="Anna Marks" w:date="2022-12-15T10:56:00Z">
            <w:rPr>
              <w:ins w:id="16" w:author="Anna Marks" w:date="2022-12-15T10:56:00Z"/>
              <w:rFonts w:ascii="Times New Roman" w:hAnsi="Times New Roman" w:cs="Times New Roman"/>
              <w:b/>
              <w:bCs/>
              <w:sz w:val="24"/>
              <w:szCs w:val="24"/>
            </w:rPr>
          </w:rPrChange>
        </w:rPr>
      </w:pPr>
    </w:p>
    <w:p w14:paraId="6F54FC30" w14:textId="785BAFC1" w:rsidR="00FA48F0" w:rsidRPr="00FA48F0" w:rsidRDefault="00FA48F0" w:rsidP="00FA48F0">
      <w:pPr>
        <w:pStyle w:val="Bezodstpw"/>
        <w:jc w:val="both"/>
        <w:rPr>
          <w:ins w:id="17" w:author="Anna Marks" w:date="2022-12-15T10:56:00Z"/>
          <w:rFonts w:ascii="Times New Roman" w:hAnsi="Times New Roman" w:cs="Times New Roman"/>
          <w:sz w:val="24"/>
          <w:szCs w:val="24"/>
          <w:lang w:val="en-US"/>
          <w:rPrChange w:id="18" w:author="Anna Marks" w:date="2022-12-15T10:56:00Z">
            <w:rPr>
              <w:ins w:id="19" w:author="Anna Marks" w:date="2022-12-15T10:56:00Z"/>
              <w:rFonts w:ascii="Times New Roman" w:hAnsi="Times New Roman" w:cs="Times New Roman"/>
              <w:b/>
              <w:bCs/>
              <w:sz w:val="24"/>
              <w:szCs w:val="24"/>
            </w:rPr>
          </w:rPrChange>
        </w:rPr>
      </w:pPr>
      <w:ins w:id="20" w:author="Anna Marks" w:date="2022-12-15T10:56:00Z">
        <w:r>
          <w:rPr>
            <w:rFonts w:ascii="Times New Roman" w:hAnsi="Times New Roman" w:cs="Times New Roman"/>
            <w:sz w:val="24"/>
            <w:szCs w:val="24"/>
            <w:lang w:val="en-US"/>
          </w:rPr>
          <w:t>“</w:t>
        </w:r>
        <w:r w:rsidRPr="00FA48F0">
          <w:rPr>
            <w:rFonts w:ascii="Times New Roman" w:hAnsi="Times New Roman" w:cs="Times New Roman"/>
            <w:sz w:val="24"/>
            <w:szCs w:val="24"/>
            <w:lang w:val="en-US"/>
            <w:rPrChange w:id="21" w:author="Anna Marks" w:date="2022-12-15T10:56:00Z">
              <w:rPr>
                <w:rFonts w:ascii="Times New Roman" w:hAnsi="Times New Roman" w:cs="Times New Roman"/>
                <w:b/>
                <w:bCs/>
                <w:sz w:val="24"/>
                <w:szCs w:val="24"/>
              </w:rPr>
            </w:rPrChange>
          </w:rPr>
          <w:t>Not succumbing to despondency, like a gourd to go with the flow of the river, that</w:t>
        </w:r>
      </w:ins>
      <w:ins w:id="22" w:author="Anna Marks" w:date="2022-12-15T10:57:00Z">
        <w:r>
          <w:rPr>
            <w:rFonts w:ascii="Times New Roman" w:hAnsi="Times New Roman" w:cs="Times New Roman"/>
            <w:sz w:val="24"/>
            <w:szCs w:val="24"/>
            <w:lang w:val="en-US"/>
          </w:rPr>
          <w:t>’s</w:t>
        </w:r>
      </w:ins>
      <w:ins w:id="23" w:author="Anna Marks" w:date="2022-12-15T10:56:00Z">
        <w:r w:rsidRPr="00FA48F0">
          <w:rPr>
            <w:rFonts w:ascii="Times New Roman" w:hAnsi="Times New Roman" w:cs="Times New Roman"/>
            <w:sz w:val="24"/>
            <w:szCs w:val="24"/>
            <w:lang w:val="en-US"/>
            <w:rPrChange w:id="24" w:author="Anna Marks" w:date="2022-12-15T10:56:00Z">
              <w:rPr>
                <w:rFonts w:ascii="Times New Roman" w:hAnsi="Times New Roman" w:cs="Times New Roman"/>
                <w:b/>
                <w:bCs/>
                <w:sz w:val="24"/>
                <w:szCs w:val="24"/>
              </w:rPr>
            </w:rPrChange>
          </w:rPr>
          <w:t xml:space="preserve"> what we call the world that is </w:t>
        </w:r>
      </w:ins>
      <w:ins w:id="25" w:author="Anna Marks" w:date="2022-12-15T10:58:00Z">
        <w:r>
          <w:rPr>
            <w:rFonts w:ascii="Times New Roman" w:hAnsi="Times New Roman" w:cs="Times New Roman"/>
            <w:sz w:val="24"/>
            <w:szCs w:val="24"/>
            <w:lang w:val="en-US"/>
          </w:rPr>
          <w:t>transient</w:t>
        </w:r>
      </w:ins>
      <w:ins w:id="26" w:author="Anna Marks" w:date="2023-01-10T11:59:00Z">
        <w:r w:rsidR="00000CAB">
          <w:rPr>
            <w:rFonts w:ascii="Times New Roman" w:hAnsi="Times New Roman" w:cs="Times New Roman"/>
            <w:sz w:val="24"/>
            <w:szCs w:val="24"/>
            <w:lang w:val="en-US"/>
          </w:rPr>
          <w:t>”</w:t>
        </w:r>
      </w:ins>
      <w:ins w:id="27" w:author="Anna Marks" w:date="2022-12-15T10:56:00Z">
        <w:r w:rsidRPr="00FA48F0">
          <w:rPr>
            <w:rFonts w:ascii="Times New Roman" w:hAnsi="Times New Roman" w:cs="Times New Roman"/>
            <w:sz w:val="24"/>
            <w:szCs w:val="24"/>
            <w:lang w:val="en-US"/>
            <w:rPrChange w:id="28" w:author="Anna Marks" w:date="2022-12-15T10:56:00Z">
              <w:rPr>
                <w:rFonts w:ascii="Times New Roman" w:hAnsi="Times New Roman" w:cs="Times New Roman"/>
                <w:b/>
                <w:bCs/>
                <w:sz w:val="24"/>
                <w:szCs w:val="24"/>
              </w:rPr>
            </w:rPrChange>
          </w:rPr>
          <w:t xml:space="preserve"> </w:t>
        </w:r>
      </w:ins>
      <w:ins w:id="29" w:author="Anna Marks" w:date="2022-12-15T10:57:00Z">
        <w:r>
          <w:rPr>
            <w:rFonts w:ascii="Times New Roman" w:hAnsi="Times New Roman" w:cs="Times New Roman"/>
            <w:sz w:val="24"/>
            <w:szCs w:val="24"/>
            <w:lang w:val="en-US"/>
          </w:rPr>
          <w:t>–</w:t>
        </w:r>
      </w:ins>
      <w:ins w:id="30" w:author="Anna Marks" w:date="2022-12-15T10:56:00Z">
        <w:r w:rsidRPr="00FA48F0">
          <w:rPr>
            <w:rFonts w:ascii="Times New Roman" w:hAnsi="Times New Roman" w:cs="Times New Roman"/>
            <w:sz w:val="24"/>
            <w:szCs w:val="24"/>
            <w:lang w:val="en-US"/>
            <w:rPrChange w:id="31" w:author="Anna Marks" w:date="2022-12-15T10:56:00Z">
              <w:rPr>
                <w:rFonts w:ascii="Times New Roman" w:hAnsi="Times New Roman" w:cs="Times New Roman"/>
                <w:b/>
                <w:bCs/>
                <w:sz w:val="24"/>
                <w:szCs w:val="24"/>
              </w:rPr>
            </w:rPrChange>
          </w:rPr>
          <w:t xml:space="preserve"> </w:t>
        </w:r>
      </w:ins>
      <w:ins w:id="32" w:author="Anna Marks" w:date="2022-12-15T10:57:00Z">
        <w:r>
          <w:rPr>
            <w:rFonts w:ascii="Times New Roman" w:hAnsi="Times New Roman" w:cs="Times New Roman"/>
            <w:sz w:val="24"/>
            <w:szCs w:val="24"/>
            <w:lang w:val="en-US"/>
          </w:rPr>
          <w:t>this is a quotation from</w:t>
        </w:r>
      </w:ins>
      <w:ins w:id="33" w:author="Anna Marks" w:date="2022-12-15T10:56:00Z">
        <w:r w:rsidRPr="00FA48F0">
          <w:rPr>
            <w:rFonts w:ascii="Times New Roman" w:hAnsi="Times New Roman" w:cs="Times New Roman"/>
            <w:sz w:val="24"/>
            <w:szCs w:val="24"/>
            <w:lang w:val="en-US"/>
            <w:rPrChange w:id="34" w:author="Anna Marks" w:date="2022-12-15T10:56:00Z">
              <w:rPr>
                <w:rFonts w:ascii="Times New Roman" w:hAnsi="Times New Roman" w:cs="Times New Roman"/>
                <w:b/>
                <w:bCs/>
                <w:sz w:val="24"/>
                <w:szCs w:val="24"/>
              </w:rPr>
            </w:rPrChange>
          </w:rPr>
          <w:t xml:space="preserve"> </w:t>
        </w:r>
        <w:proofErr w:type="spellStart"/>
        <w:r w:rsidRPr="00FA48F0">
          <w:rPr>
            <w:rFonts w:ascii="Times New Roman" w:hAnsi="Times New Roman" w:cs="Times New Roman"/>
            <w:sz w:val="24"/>
            <w:szCs w:val="24"/>
            <w:lang w:val="en-US"/>
            <w:rPrChange w:id="35" w:author="Anna Marks" w:date="2022-12-15T10:56:00Z">
              <w:rPr>
                <w:rFonts w:ascii="Times New Roman" w:hAnsi="Times New Roman" w:cs="Times New Roman"/>
                <w:b/>
                <w:bCs/>
                <w:sz w:val="24"/>
                <w:szCs w:val="24"/>
              </w:rPr>
            </w:rPrChange>
          </w:rPr>
          <w:t>Asai</w:t>
        </w:r>
        <w:proofErr w:type="spellEnd"/>
        <w:r w:rsidRPr="00FA48F0">
          <w:rPr>
            <w:rFonts w:ascii="Times New Roman" w:hAnsi="Times New Roman" w:cs="Times New Roman"/>
            <w:sz w:val="24"/>
            <w:szCs w:val="24"/>
            <w:lang w:val="en-US"/>
            <w:rPrChange w:id="36" w:author="Anna Marks" w:date="2022-12-15T10:56:00Z">
              <w:rPr>
                <w:rFonts w:ascii="Times New Roman" w:hAnsi="Times New Roman" w:cs="Times New Roman"/>
                <w:b/>
                <w:bCs/>
                <w:sz w:val="24"/>
                <w:szCs w:val="24"/>
              </w:rPr>
            </w:rPrChange>
          </w:rPr>
          <w:t xml:space="preserve"> </w:t>
        </w:r>
        <w:proofErr w:type="spellStart"/>
        <w:r w:rsidRPr="00FA48F0">
          <w:rPr>
            <w:rFonts w:ascii="Times New Roman" w:hAnsi="Times New Roman" w:cs="Times New Roman"/>
            <w:sz w:val="24"/>
            <w:szCs w:val="24"/>
            <w:lang w:val="en-US"/>
            <w:rPrChange w:id="37" w:author="Anna Marks" w:date="2022-12-15T10:56:00Z">
              <w:rPr>
                <w:rFonts w:ascii="Times New Roman" w:hAnsi="Times New Roman" w:cs="Times New Roman"/>
                <w:b/>
                <w:bCs/>
                <w:sz w:val="24"/>
                <w:szCs w:val="24"/>
              </w:rPr>
            </w:rPrChange>
          </w:rPr>
          <w:t>Ryōi's</w:t>
        </w:r>
        <w:proofErr w:type="spellEnd"/>
        <w:r w:rsidRPr="00FA48F0">
          <w:rPr>
            <w:rFonts w:ascii="Times New Roman" w:hAnsi="Times New Roman" w:cs="Times New Roman"/>
            <w:sz w:val="24"/>
            <w:szCs w:val="24"/>
            <w:lang w:val="en-US"/>
            <w:rPrChange w:id="38" w:author="Anna Marks" w:date="2022-12-15T10:56:00Z">
              <w:rPr>
                <w:rFonts w:ascii="Times New Roman" w:hAnsi="Times New Roman" w:cs="Times New Roman"/>
                <w:b/>
                <w:bCs/>
                <w:sz w:val="24"/>
                <w:szCs w:val="24"/>
              </w:rPr>
            </w:rPrChange>
          </w:rPr>
          <w:t xml:space="preserve"> </w:t>
        </w:r>
        <w:r w:rsidRPr="00FA48F0">
          <w:rPr>
            <w:rFonts w:ascii="Times New Roman" w:hAnsi="Times New Roman" w:cs="Times New Roman"/>
            <w:i/>
            <w:iCs/>
            <w:sz w:val="24"/>
            <w:szCs w:val="24"/>
            <w:lang w:val="en-US"/>
            <w:rPrChange w:id="39" w:author="Anna Marks" w:date="2022-12-15T10:57:00Z">
              <w:rPr>
                <w:rFonts w:ascii="Times New Roman" w:hAnsi="Times New Roman" w:cs="Times New Roman"/>
                <w:b/>
                <w:bCs/>
                <w:sz w:val="24"/>
                <w:szCs w:val="24"/>
              </w:rPr>
            </w:rPrChange>
          </w:rPr>
          <w:t>Tale of the Passing World</w:t>
        </w:r>
        <w:r w:rsidRPr="00FA48F0">
          <w:rPr>
            <w:rFonts w:ascii="Times New Roman" w:hAnsi="Times New Roman" w:cs="Times New Roman"/>
            <w:sz w:val="24"/>
            <w:szCs w:val="24"/>
            <w:lang w:val="en-US"/>
            <w:rPrChange w:id="40" w:author="Anna Marks" w:date="2022-12-15T10:56:00Z">
              <w:rPr>
                <w:rFonts w:ascii="Times New Roman" w:hAnsi="Times New Roman" w:cs="Times New Roman"/>
                <w:b/>
                <w:bCs/>
                <w:sz w:val="24"/>
                <w:szCs w:val="24"/>
              </w:rPr>
            </w:rPrChange>
          </w:rPr>
          <w:t xml:space="preserve">. Chyrzyński was inspired to write </w:t>
        </w:r>
        <w:r w:rsidRPr="00FA48F0">
          <w:rPr>
            <w:rFonts w:ascii="Times New Roman" w:hAnsi="Times New Roman" w:cs="Times New Roman"/>
            <w:i/>
            <w:iCs/>
            <w:sz w:val="24"/>
            <w:szCs w:val="24"/>
            <w:lang w:val="en-US"/>
            <w:rPrChange w:id="41" w:author="Anna Marks" w:date="2022-12-15T10:57:00Z">
              <w:rPr>
                <w:rFonts w:ascii="Times New Roman" w:hAnsi="Times New Roman" w:cs="Times New Roman"/>
                <w:b/>
                <w:bCs/>
                <w:sz w:val="24"/>
                <w:szCs w:val="24"/>
              </w:rPr>
            </w:rPrChange>
          </w:rPr>
          <w:t>Ukiyo-E</w:t>
        </w:r>
        <w:r w:rsidRPr="00FA48F0">
          <w:rPr>
            <w:rFonts w:ascii="Times New Roman" w:hAnsi="Times New Roman" w:cs="Times New Roman"/>
            <w:sz w:val="24"/>
            <w:szCs w:val="24"/>
            <w:lang w:val="en-US"/>
            <w:rPrChange w:id="42" w:author="Anna Marks" w:date="2022-12-15T10:56:00Z">
              <w:rPr>
                <w:rFonts w:ascii="Times New Roman" w:hAnsi="Times New Roman" w:cs="Times New Roman"/>
                <w:b/>
                <w:bCs/>
                <w:sz w:val="24"/>
                <w:szCs w:val="24"/>
              </w:rPr>
            </w:rPrChange>
          </w:rPr>
          <w:t xml:space="preserve"> by Japanese woodcuts of the same name </w:t>
        </w:r>
      </w:ins>
      <w:ins w:id="43" w:author="Anna Marks" w:date="2022-12-15T10:57:00Z">
        <w:r>
          <w:rPr>
            <w:rFonts w:ascii="Times New Roman" w:hAnsi="Times New Roman" w:cs="Times New Roman"/>
            <w:sz w:val="24"/>
            <w:szCs w:val="24"/>
            <w:lang w:val="en-US"/>
          </w:rPr>
          <w:t>–</w:t>
        </w:r>
      </w:ins>
      <w:ins w:id="44" w:author="Anna Marks" w:date="2022-12-15T10:56:00Z">
        <w:r w:rsidRPr="00FA48F0">
          <w:rPr>
            <w:rFonts w:ascii="Times New Roman" w:hAnsi="Times New Roman" w:cs="Times New Roman"/>
            <w:sz w:val="24"/>
            <w:szCs w:val="24"/>
            <w:lang w:val="en-US"/>
            <w:rPrChange w:id="45" w:author="Anna Marks" w:date="2022-12-15T10:56:00Z">
              <w:rPr>
                <w:rFonts w:ascii="Times New Roman" w:hAnsi="Times New Roman" w:cs="Times New Roman"/>
                <w:b/>
                <w:bCs/>
                <w:sz w:val="24"/>
                <w:szCs w:val="24"/>
              </w:rPr>
            </w:rPrChange>
          </w:rPr>
          <w:t xml:space="preserve"> images of the </w:t>
        </w:r>
      </w:ins>
      <w:ins w:id="46" w:author="Anna Marks" w:date="2022-12-15T10:57:00Z">
        <w:r>
          <w:rPr>
            <w:rFonts w:ascii="Times New Roman" w:hAnsi="Times New Roman" w:cs="Times New Roman"/>
            <w:sz w:val="24"/>
            <w:szCs w:val="24"/>
            <w:lang w:val="en-US"/>
          </w:rPr>
          <w:t>transien</w:t>
        </w:r>
      </w:ins>
      <w:ins w:id="47" w:author="Anna Marks" w:date="2022-12-15T10:58:00Z">
        <w:r>
          <w:rPr>
            <w:rFonts w:ascii="Times New Roman" w:hAnsi="Times New Roman" w:cs="Times New Roman"/>
            <w:sz w:val="24"/>
            <w:szCs w:val="24"/>
            <w:lang w:val="en-US"/>
          </w:rPr>
          <w:t>t</w:t>
        </w:r>
      </w:ins>
      <w:ins w:id="48" w:author="Anna Marks" w:date="2022-12-15T10:56:00Z">
        <w:r w:rsidRPr="00FA48F0">
          <w:rPr>
            <w:rFonts w:ascii="Times New Roman" w:hAnsi="Times New Roman" w:cs="Times New Roman"/>
            <w:sz w:val="24"/>
            <w:szCs w:val="24"/>
            <w:lang w:val="en-US"/>
            <w:rPrChange w:id="49" w:author="Anna Marks" w:date="2022-12-15T10:56:00Z">
              <w:rPr>
                <w:rFonts w:ascii="Times New Roman" w:hAnsi="Times New Roman" w:cs="Times New Roman"/>
                <w:b/>
                <w:bCs/>
                <w:sz w:val="24"/>
                <w:szCs w:val="24"/>
              </w:rPr>
            </w:rPrChange>
          </w:rPr>
          <w:t xml:space="preserve"> world. The work is in fact a deconstruction of this woodcut tradition </w:t>
        </w:r>
      </w:ins>
      <w:ins w:id="50" w:author="Anna Marks" w:date="2022-12-15T10:58:00Z">
        <w:r>
          <w:rPr>
            <w:rFonts w:ascii="Times New Roman" w:hAnsi="Times New Roman" w:cs="Times New Roman"/>
            <w:sz w:val="24"/>
            <w:szCs w:val="24"/>
            <w:lang w:val="en-US"/>
          </w:rPr>
          <w:t>–</w:t>
        </w:r>
      </w:ins>
      <w:ins w:id="51" w:author="Anna Marks" w:date="2022-12-15T10:56:00Z">
        <w:r w:rsidRPr="00FA48F0">
          <w:rPr>
            <w:rFonts w:ascii="Times New Roman" w:hAnsi="Times New Roman" w:cs="Times New Roman"/>
            <w:sz w:val="24"/>
            <w:szCs w:val="24"/>
            <w:lang w:val="en-US"/>
            <w:rPrChange w:id="52" w:author="Anna Marks" w:date="2022-12-15T10:56:00Z">
              <w:rPr>
                <w:rFonts w:ascii="Times New Roman" w:hAnsi="Times New Roman" w:cs="Times New Roman"/>
                <w:b/>
                <w:bCs/>
                <w:sz w:val="24"/>
                <w:szCs w:val="24"/>
              </w:rPr>
            </w:rPrChange>
          </w:rPr>
          <w:t xml:space="preserve"> it consists of te</w:t>
        </w:r>
      </w:ins>
      <w:ins w:id="53" w:author="Anna Marks" w:date="2022-12-15T10:58:00Z">
        <w:r>
          <w:rPr>
            <w:rFonts w:ascii="Times New Roman" w:hAnsi="Times New Roman" w:cs="Times New Roman"/>
            <w:sz w:val="24"/>
            <w:szCs w:val="24"/>
            <w:lang w:val="en-US"/>
          </w:rPr>
          <w:t>n movements</w:t>
        </w:r>
      </w:ins>
      <w:ins w:id="54" w:author="Anna Marks" w:date="2022-12-15T10:56:00Z">
        <w:r w:rsidRPr="00FA48F0">
          <w:rPr>
            <w:rFonts w:ascii="Times New Roman" w:hAnsi="Times New Roman" w:cs="Times New Roman"/>
            <w:sz w:val="24"/>
            <w:szCs w:val="24"/>
            <w:lang w:val="en-US"/>
            <w:rPrChange w:id="55" w:author="Anna Marks" w:date="2022-12-15T10:56:00Z">
              <w:rPr>
                <w:rFonts w:ascii="Times New Roman" w:hAnsi="Times New Roman" w:cs="Times New Roman"/>
                <w:b/>
                <w:bCs/>
                <w:sz w:val="24"/>
                <w:szCs w:val="24"/>
              </w:rPr>
            </w:rPrChange>
          </w:rPr>
          <w:t xml:space="preserve">, the first of which is its final version. The </w:t>
        </w:r>
      </w:ins>
      <w:ins w:id="56" w:author="Anna Marks" w:date="2022-12-15T10:58:00Z">
        <w:r>
          <w:rPr>
            <w:rFonts w:ascii="Times New Roman" w:hAnsi="Times New Roman" w:cs="Times New Roman"/>
            <w:sz w:val="24"/>
            <w:szCs w:val="24"/>
            <w:lang w:val="en-US"/>
          </w:rPr>
          <w:t xml:space="preserve">following </w:t>
        </w:r>
      </w:ins>
      <w:ins w:id="57" w:author="Anna Marks" w:date="2022-12-15T10:56:00Z">
        <w:r w:rsidRPr="00FA48F0">
          <w:rPr>
            <w:rFonts w:ascii="Times New Roman" w:hAnsi="Times New Roman" w:cs="Times New Roman"/>
            <w:sz w:val="24"/>
            <w:szCs w:val="24"/>
            <w:lang w:val="en-US"/>
            <w:rPrChange w:id="58" w:author="Anna Marks" w:date="2022-12-15T10:56:00Z">
              <w:rPr>
                <w:rFonts w:ascii="Times New Roman" w:hAnsi="Times New Roman" w:cs="Times New Roman"/>
                <w:b/>
                <w:bCs/>
                <w:sz w:val="24"/>
                <w:szCs w:val="24"/>
              </w:rPr>
            </w:rPrChange>
          </w:rPr>
          <w:t>ones are the components of the first image, symbolizing the individual colo</w:t>
        </w:r>
      </w:ins>
      <w:ins w:id="59" w:author="Anna Marks" w:date="2023-01-10T11:59:00Z">
        <w:r w:rsidR="00000CAB">
          <w:rPr>
            <w:rFonts w:ascii="Times New Roman" w:hAnsi="Times New Roman" w:cs="Times New Roman"/>
            <w:sz w:val="24"/>
            <w:szCs w:val="24"/>
            <w:lang w:val="en-US"/>
          </w:rPr>
          <w:t>urs</w:t>
        </w:r>
      </w:ins>
      <w:ins w:id="60" w:author="Anna Marks" w:date="2022-12-15T10:56:00Z">
        <w:r w:rsidRPr="00FA48F0">
          <w:rPr>
            <w:rFonts w:ascii="Times New Roman" w:hAnsi="Times New Roman" w:cs="Times New Roman"/>
            <w:sz w:val="24"/>
            <w:szCs w:val="24"/>
            <w:lang w:val="en-US"/>
            <w:rPrChange w:id="61" w:author="Anna Marks" w:date="2022-12-15T10:56:00Z">
              <w:rPr>
                <w:rFonts w:ascii="Times New Roman" w:hAnsi="Times New Roman" w:cs="Times New Roman"/>
                <w:b/>
                <w:bCs/>
                <w:sz w:val="24"/>
                <w:szCs w:val="24"/>
              </w:rPr>
            </w:rPrChange>
          </w:rPr>
          <w:t xml:space="preserve"> of </w:t>
        </w:r>
        <w:r w:rsidRPr="00FA48F0">
          <w:rPr>
            <w:rFonts w:ascii="Times New Roman" w:hAnsi="Times New Roman" w:cs="Times New Roman"/>
            <w:i/>
            <w:iCs/>
            <w:sz w:val="24"/>
            <w:szCs w:val="24"/>
            <w:lang w:val="en-US"/>
            <w:rPrChange w:id="62" w:author="Anna Marks" w:date="2022-12-15T10:58:00Z">
              <w:rPr>
                <w:rFonts w:ascii="Times New Roman" w:hAnsi="Times New Roman" w:cs="Times New Roman"/>
                <w:b/>
                <w:bCs/>
                <w:sz w:val="24"/>
                <w:szCs w:val="24"/>
              </w:rPr>
            </w:rPrChange>
          </w:rPr>
          <w:t>ukiyo-e</w:t>
        </w:r>
        <w:r w:rsidRPr="00FA48F0">
          <w:rPr>
            <w:rFonts w:ascii="Times New Roman" w:hAnsi="Times New Roman" w:cs="Times New Roman"/>
            <w:sz w:val="24"/>
            <w:szCs w:val="24"/>
            <w:lang w:val="en-US"/>
            <w:rPrChange w:id="63" w:author="Anna Marks" w:date="2022-12-15T10:56:00Z">
              <w:rPr>
                <w:rFonts w:ascii="Times New Roman" w:hAnsi="Times New Roman" w:cs="Times New Roman"/>
                <w:b/>
                <w:bCs/>
                <w:sz w:val="24"/>
                <w:szCs w:val="24"/>
              </w:rPr>
            </w:rPrChange>
          </w:rPr>
          <w:t xml:space="preserve">. </w:t>
        </w:r>
      </w:ins>
      <w:ins w:id="64" w:author="Anna Marks" w:date="2022-12-15T10:58:00Z">
        <w:r>
          <w:rPr>
            <w:rFonts w:ascii="Times New Roman" w:hAnsi="Times New Roman" w:cs="Times New Roman"/>
            <w:sz w:val="24"/>
            <w:szCs w:val="24"/>
            <w:lang w:val="en-US"/>
          </w:rPr>
          <w:t>In</w:t>
        </w:r>
      </w:ins>
      <w:ins w:id="65" w:author="Anna Marks" w:date="2022-12-15T10:56:00Z">
        <w:r w:rsidRPr="00FA48F0">
          <w:rPr>
            <w:rFonts w:ascii="Times New Roman" w:hAnsi="Times New Roman" w:cs="Times New Roman"/>
            <w:sz w:val="24"/>
            <w:szCs w:val="24"/>
            <w:lang w:val="en-US"/>
            <w:rPrChange w:id="66" w:author="Anna Marks" w:date="2022-12-15T10:56:00Z">
              <w:rPr>
                <w:rFonts w:ascii="Times New Roman" w:hAnsi="Times New Roman" w:cs="Times New Roman"/>
                <w:b/>
                <w:bCs/>
                <w:sz w:val="24"/>
                <w:szCs w:val="24"/>
              </w:rPr>
            </w:rPrChange>
          </w:rPr>
          <w:t xml:space="preserve"> the compositions by Ottorin</w:t>
        </w:r>
      </w:ins>
      <w:ins w:id="67" w:author="Anna Marks" w:date="2022-12-15T10:58:00Z">
        <w:r>
          <w:rPr>
            <w:rFonts w:ascii="Times New Roman" w:hAnsi="Times New Roman" w:cs="Times New Roman"/>
            <w:sz w:val="24"/>
            <w:szCs w:val="24"/>
            <w:lang w:val="en-US"/>
          </w:rPr>
          <w:t>o</w:t>
        </w:r>
      </w:ins>
      <w:ins w:id="68" w:author="Anna Marks" w:date="2022-12-15T10:56:00Z">
        <w:r w:rsidRPr="00FA48F0">
          <w:rPr>
            <w:rFonts w:ascii="Times New Roman" w:hAnsi="Times New Roman" w:cs="Times New Roman"/>
            <w:sz w:val="24"/>
            <w:szCs w:val="24"/>
            <w:lang w:val="en-US"/>
            <w:rPrChange w:id="69" w:author="Anna Marks" w:date="2022-12-15T10:56:00Z">
              <w:rPr>
                <w:rFonts w:ascii="Times New Roman" w:hAnsi="Times New Roman" w:cs="Times New Roman"/>
                <w:b/>
                <w:bCs/>
                <w:sz w:val="24"/>
                <w:szCs w:val="24"/>
              </w:rPr>
            </w:rPrChange>
          </w:rPr>
          <w:t xml:space="preserve"> Respighi and Francesco </w:t>
        </w:r>
        <w:proofErr w:type="spellStart"/>
        <w:r w:rsidRPr="00FA48F0">
          <w:rPr>
            <w:rFonts w:ascii="Times New Roman" w:hAnsi="Times New Roman" w:cs="Times New Roman"/>
            <w:sz w:val="24"/>
            <w:szCs w:val="24"/>
            <w:lang w:val="en-US"/>
            <w:rPrChange w:id="70" w:author="Anna Marks" w:date="2022-12-15T10:56:00Z">
              <w:rPr>
                <w:rFonts w:ascii="Times New Roman" w:hAnsi="Times New Roman" w:cs="Times New Roman"/>
                <w:b/>
                <w:bCs/>
                <w:sz w:val="24"/>
                <w:szCs w:val="24"/>
              </w:rPr>
            </w:rPrChange>
          </w:rPr>
          <w:t>Bottiglier</w:t>
        </w:r>
      </w:ins>
      <w:ins w:id="71" w:author="Anna Marks" w:date="2022-12-15T10:58:00Z">
        <w:r>
          <w:rPr>
            <w:rFonts w:ascii="Times New Roman" w:hAnsi="Times New Roman" w:cs="Times New Roman"/>
            <w:sz w:val="24"/>
            <w:szCs w:val="24"/>
            <w:lang w:val="en-US"/>
          </w:rPr>
          <w:t>o</w:t>
        </w:r>
      </w:ins>
      <w:proofErr w:type="spellEnd"/>
      <w:ins w:id="72" w:author="Anna Marks" w:date="2022-12-15T10:56:00Z">
        <w:r w:rsidRPr="00FA48F0">
          <w:rPr>
            <w:rFonts w:ascii="Times New Roman" w:hAnsi="Times New Roman" w:cs="Times New Roman"/>
            <w:sz w:val="24"/>
            <w:szCs w:val="24"/>
            <w:lang w:val="en-US"/>
            <w:rPrChange w:id="73" w:author="Anna Marks" w:date="2022-12-15T10:56:00Z">
              <w:rPr>
                <w:rFonts w:ascii="Times New Roman" w:hAnsi="Times New Roman" w:cs="Times New Roman"/>
                <w:b/>
                <w:bCs/>
                <w:sz w:val="24"/>
                <w:szCs w:val="24"/>
              </w:rPr>
            </w:rPrChange>
          </w:rPr>
          <w:t>, the musicians will turn towards the past.</w:t>
        </w:r>
      </w:ins>
      <w:ins w:id="74" w:author="Anna Marks" w:date="2023-01-10T11:58:00Z">
        <w:r w:rsidR="00000CAB">
          <w:rPr>
            <w:rFonts w:ascii="Times New Roman" w:hAnsi="Times New Roman" w:cs="Times New Roman"/>
            <w:sz w:val="24"/>
            <w:szCs w:val="24"/>
            <w:lang w:val="en-US"/>
          </w:rPr>
          <w:t xml:space="preserve"> </w:t>
        </w:r>
      </w:ins>
      <w:proofErr w:type="gramStart"/>
      <w:ins w:id="75" w:author="Anna Marks" w:date="2022-12-15T11:00:00Z">
        <w:r>
          <w:rPr>
            <w:rFonts w:ascii="Times New Roman" w:hAnsi="Times New Roman" w:cs="Times New Roman"/>
            <w:sz w:val="24"/>
            <w:szCs w:val="24"/>
            <w:lang w:val="en-US"/>
          </w:rPr>
          <w:t xml:space="preserve">The </w:t>
        </w:r>
      </w:ins>
      <w:ins w:id="76" w:author="Anna Marks" w:date="2022-12-15T10:56:00Z">
        <w:r w:rsidRPr="00FA48F0">
          <w:rPr>
            <w:rFonts w:ascii="Times New Roman" w:hAnsi="Times New Roman" w:cs="Times New Roman"/>
            <w:sz w:val="24"/>
            <w:szCs w:val="24"/>
            <w:lang w:val="en-US"/>
            <w:rPrChange w:id="77" w:author="Anna Marks" w:date="2022-12-15T10:56:00Z">
              <w:rPr>
                <w:rFonts w:ascii="Times New Roman" w:hAnsi="Times New Roman" w:cs="Times New Roman"/>
                <w:b/>
                <w:bCs/>
                <w:sz w:val="24"/>
                <w:szCs w:val="24"/>
              </w:rPr>
            </w:rPrChange>
          </w:rPr>
          <w:t xml:space="preserve"> </w:t>
        </w:r>
        <w:proofErr w:type="spellStart"/>
        <w:r w:rsidRPr="00FA48F0">
          <w:rPr>
            <w:rFonts w:ascii="Times New Roman" w:hAnsi="Times New Roman" w:cs="Times New Roman"/>
            <w:i/>
            <w:iCs/>
            <w:sz w:val="24"/>
            <w:szCs w:val="24"/>
            <w:lang w:val="en-US"/>
            <w:rPrChange w:id="78" w:author="Anna Marks" w:date="2022-12-15T10:59:00Z">
              <w:rPr>
                <w:rFonts w:ascii="Times New Roman" w:hAnsi="Times New Roman" w:cs="Times New Roman"/>
                <w:b/>
                <w:bCs/>
                <w:sz w:val="24"/>
                <w:szCs w:val="24"/>
              </w:rPr>
            </w:rPrChange>
          </w:rPr>
          <w:t>Antiche</w:t>
        </w:r>
        <w:proofErr w:type="spellEnd"/>
        <w:proofErr w:type="gramEnd"/>
        <w:r w:rsidRPr="00FA48F0">
          <w:rPr>
            <w:rFonts w:ascii="Times New Roman" w:hAnsi="Times New Roman" w:cs="Times New Roman"/>
            <w:i/>
            <w:iCs/>
            <w:sz w:val="24"/>
            <w:szCs w:val="24"/>
            <w:lang w:val="en-US"/>
            <w:rPrChange w:id="79" w:author="Anna Marks" w:date="2022-12-15T10:59:00Z">
              <w:rPr>
                <w:rFonts w:ascii="Times New Roman" w:hAnsi="Times New Roman" w:cs="Times New Roman"/>
                <w:b/>
                <w:bCs/>
                <w:sz w:val="24"/>
                <w:szCs w:val="24"/>
              </w:rPr>
            </w:rPrChange>
          </w:rPr>
          <w:t xml:space="preserve"> </w:t>
        </w:r>
        <w:proofErr w:type="spellStart"/>
        <w:r w:rsidRPr="00FA48F0">
          <w:rPr>
            <w:rFonts w:ascii="Times New Roman" w:hAnsi="Times New Roman" w:cs="Times New Roman"/>
            <w:i/>
            <w:iCs/>
            <w:sz w:val="24"/>
            <w:szCs w:val="24"/>
            <w:lang w:val="en-US"/>
            <w:rPrChange w:id="80" w:author="Anna Marks" w:date="2022-12-15T10:59:00Z">
              <w:rPr>
                <w:rFonts w:ascii="Times New Roman" w:hAnsi="Times New Roman" w:cs="Times New Roman"/>
                <w:b/>
                <w:bCs/>
                <w:sz w:val="24"/>
                <w:szCs w:val="24"/>
              </w:rPr>
            </w:rPrChange>
          </w:rPr>
          <w:t>danze</w:t>
        </w:r>
        <w:proofErr w:type="spellEnd"/>
        <w:r w:rsidRPr="00FA48F0">
          <w:rPr>
            <w:rFonts w:ascii="Times New Roman" w:hAnsi="Times New Roman" w:cs="Times New Roman"/>
            <w:i/>
            <w:iCs/>
            <w:sz w:val="24"/>
            <w:szCs w:val="24"/>
            <w:lang w:val="en-US"/>
            <w:rPrChange w:id="81" w:author="Anna Marks" w:date="2022-12-15T10:59:00Z">
              <w:rPr>
                <w:rFonts w:ascii="Times New Roman" w:hAnsi="Times New Roman" w:cs="Times New Roman"/>
                <w:b/>
                <w:bCs/>
                <w:sz w:val="24"/>
                <w:szCs w:val="24"/>
              </w:rPr>
            </w:rPrChange>
          </w:rPr>
          <w:t xml:space="preserve"> ed aria per liuto</w:t>
        </w:r>
        <w:r w:rsidRPr="00FA48F0">
          <w:rPr>
            <w:rFonts w:ascii="Times New Roman" w:hAnsi="Times New Roman" w:cs="Times New Roman"/>
            <w:sz w:val="24"/>
            <w:szCs w:val="24"/>
            <w:lang w:val="en-US"/>
            <w:rPrChange w:id="82" w:author="Anna Marks" w:date="2022-12-15T10:56:00Z">
              <w:rPr>
                <w:rFonts w:ascii="Times New Roman" w:hAnsi="Times New Roman" w:cs="Times New Roman"/>
                <w:b/>
                <w:bCs/>
                <w:sz w:val="24"/>
                <w:szCs w:val="24"/>
              </w:rPr>
            </w:rPrChange>
          </w:rPr>
          <w:t xml:space="preserve"> – </w:t>
        </w:r>
      </w:ins>
      <w:ins w:id="83" w:author="Anna Marks" w:date="2022-12-15T10:59:00Z">
        <w:r w:rsidRPr="00FA48F0">
          <w:rPr>
            <w:rFonts w:ascii="Times New Roman" w:hAnsi="Times New Roman" w:cs="Times New Roman"/>
            <w:i/>
            <w:iCs/>
            <w:sz w:val="24"/>
            <w:szCs w:val="24"/>
            <w:lang w:val="en-US"/>
            <w:rPrChange w:id="84" w:author="Anna Marks" w:date="2022-12-15T10:59:00Z">
              <w:rPr>
                <w:rFonts w:ascii="Times New Roman" w:hAnsi="Times New Roman" w:cs="Times New Roman"/>
                <w:sz w:val="24"/>
                <w:szCs w:val="24"/>
                <w:lang w:val="en-US"/>
              </w:rPr>
            </w:rPrChange>
          </w:rPr>
          <w:t>Suite No, 3</w:t>
        </w:r>
      </w:ins>
      <w:ins w:id="85" w:author="Anna Marks" w:date="2022-12-15T10:56:00Z">
        <w:r w:rsidRPr="00FA48F0">
          <w:rPr>
            <w:rFonts w:ascii="Times New Roman" w:hAnsi="Times New Roman" w:cs="Times New Roman"/>
            <w:i/>
            <w:iCs/>
            <w:sz w:val="24"/>
            <w:szCs w:val="24"/>
            <w:lang w:val="en-US"/>
            <w:rPrChange w:id="86" w:author="Anna Marks" w:date="2022-12-15T10:59:00Z">
              <w:rPr>
                <w:rFonts w:ascii="Times New Roman" w:hAnsi="Times New Roman" w:cs="Times New Roman"/>
                <w:b/>
                <w:bCs/>
                <w:sz w:val="24"/>
                <w:szCs w:val="24"/>
              </w:rPr>
            </w:rPrChange>
          </w:rPr>
          <w:t xml:space="preserve">: 16th and 17th </w:t>
        </w:r>
      </w:ins>
      <w:ins w:id="87" w:author="Anna Marks" w:date="2022-12-15T10:59:00Z">
        <w:r w:rsidRPr="00FA48F0">
          <w:rPr>
            <w:rFonts w:ascii="Times New Roman" w:hAnsi="Times New Roman" w:cs="Times New Roman"/>
            <w:i/>
            <w:iCs/>
            <w:sz w:val="24"/>
            <w:szCs w:val="24"/>
            <w:lang w:val="en-US"/>
            <w:rPrChange w:id="88" w:author="Anna Marks" w:date="2022-12-15T10:59:00Z">
              <w:rPr>
                <w:rFonts w:ascii="Times New Roman" w:hAnsi="Times New Roman" w:cs="Times New Roman"/>
                <w:sz w:val="24"/>
                <w:szCs w:val="24"/>
                <w:lang w:val="en-US"/>
              </w:rPr>
            </w:rPrChange>
          </w:rPr>
          <w:t>C</w:t>
        </w:r>
      </w:ins>
      <w:ins w:id="89" w:author="Anna Marks" w:date="2022-12-15T10:56:00Z">
        <w:r w:rsidRPr="00FA48F0">
          <w:rPr>
            <w:rFonts w:ascii="Times New Roman" w:hAnsi="Times New Roman" w:cs="Times New Roman"/>
            <w:i/>
            <w:iCs/>
            <w:sz w:val="24"/>
            <w:szCs w:val="24"/>
            <w:lang w:val="en-US"/>
            <w:rPrChange w:id="90" w:author="Anna Marks" w:date="2022-12-15T10:59:00Z">
              <w:rPr>
                <w:rFonts w:ascii="Times New Roman" w:hAnsi="Times New Roman" w:cs="Times New Roman"/>
                <w:b/>
                <w:bCs/>
                <w:sz w:val="24"/>
                <w:szCs w:val="24"/>
              </w:rPr>
            </w:rPrChange>
          </w:rPr>
          <w:t>enturies</w:t>
        </w:r>
        <w:r w:rsidRPr="00FA48F0">
          <w:rPr>
            <w:rFonts w:ascii="Times New Roman" w:hAnsi="Times New Roman" w:cs="Times New Roman"/>
            <w:sz w:val="24"/>
            <w:szCs w:val="24"/>
            <w:lang w:val="en-US"/>
            <w:rPrChange w:id="91" w:author="Anna Marks" w:date="2022-12-15T10:56:00Z">
              <w:rPr>
                <w:rFonts w:ascii="Times New Roman" w:hAnsi="Times New Roman" w:cs="Times New Roman"/>
                <w:b/>
                <w:bCs/>
                <w:sz w:val="24"/>
                <w:szCs w:val="24"/>
              </w:rPr>
            </w:rPrChange>
          </w:rPr>
          <w:t xml:space="preserve"> from 1931 is an expression </w:t>
        </w:r>
      </w:ins>
      <w:ins w:id="92" w:author="Anna Marks" w:date="2023-01-10T11:58:00Z">
        <w:r w:rsidR="00000CAB">
          <w:rPr>
            <w:rFonts w:ascii="Times New Roman" w:hAnsi="Times New Roman" w:cs="Times New Roman"/>
            <w:sz w:val="24"/>
            <w:szCs w:val="24"/>
            <w:lang w:val="en-US"/>
          </w:rPr>
          <w:t>o</w:t>
        </w:r>
      </w:ins>
      <w:ins w:id="93" w:author="Anna Marks" w:date="2022-12-15T10:56:00Z">
        <w:r w:rsidRPr="00FA48F0">
          <w:rPr>
            <w:rFonts w:ascii="Times New Roman" w:hAnsi="Times New Roman" w:cs="Times New Roman"/>
            <w:sz w:val="24"/>
            <w:szCs w:val="24"/>
            <w:lang w:val="en-US"/>
            <w:rPrChange w:id="94" w:author="Anna Marks" w:date="2022-12-15T10:56:00Z">
              <w:rPr>
                <w:rFonts w:ascii="Times New Roman" w:hAnsi="Times New Roman" w:cs="Times New Roman"/>
                <w:b/>
                <w:bCs/>
                <w:sz w:val="24"/>
                <w:szCs w:val="24"/>
              </w:rPr>
            </w:rPrChange>
          </w:rPr>
          <w:t>f Respighi</w:t>
        </w:r>
      </w:ins>
      <w:ins w:id="95" w:author="Anna Marks" w:date="2022-12-15T10:59:00Z">
        <w:r>
          <w:rPr>
            <w:rFonts w:ascii="Times New Roman" w:hAnsi="Times New Roman" w:cs="Times New Roman"/>
            <w:sz w:val="24"/>
            <w:szCs w:val="24"/>
            <w:lang w:val="en-US"/>
          </w:rPr>
          <w:t>’</w:t>
        </w:r>
      </w:ins>
      <w:ins w:id="96" w:author="Anna Marks" w:date="2022-12-15T10:56:00Z">
        <w:r w:rsidRPr="00FA48F0">
          <w:rPr>
            <w:rFonts w:ascii="Times New Roman" w:hAnsi="Times New Roman" w:cs="Times New Roman"/>
            <w:sz w:val="24"/>
            <w:szCs w:val="24"/>
            <w:lang w:val="en-US"/>
            <w:rPrChange w:id="97" w:author="Anna Marks" w:date="2022-12-15T10:56:00Z">
              <w:rPr>
                <w:rFonts w:ascii="Times New Roman" w:hAnsi="Times New Roman" w:cs="Times New Roman"/>
                <w:b/>
                <w:bCs/>
                <w:sz w:val="24"/>
                <w:szCs w:val="24"/>
              </w:rPr>
            </w:rPrChange>
          </w:rPr>
          <w:t xml:space="preserve">s interest in lute music from the turn of the Renaissance and Baroque. However, </w:t>
        </w:r>
      </w:ins>
      <w:ins w:id="98" w:author="Anna Marks" w:date="2022-12-15T10:59:00Z">
        <w:r>
          <w:rPr>
            <w:rFonts w:ascii="Times New Roman" w:hAnsi="Times New Roman" w:cs="Times New Roman"/>
            <w:sz w:val="24"/>
            <w:szCs w:val="24"/>
            <w:lang w:val="en-US"/>
          </w:rPr>
          <w:t>the composer</w:t>
        </w:r>
      </w:ins>
      <w:ins w:id="99" w:author="Anna Marks" w:date="2022-12-15T10:56:00Z">
        <w:r w:rsidRPr="00FA48F0">
          <w:rPr>
            <w:rFonts w:ascii="Times New Roman" w:hAnsi="Times New Roman" w:cs="Times New Roman"/>
            <w:sz w:val="24"/>
            <w:szCs w:val="24"/>
            <w:lang w:val="en-US"/>
            <w:rPrChange w:id="100" w:author="Anna Marks" w:date="2022-12-15T10:56:00Z">
              <w:rPr>
                <w:rFonts w:ascii="Times New Roman" w:hAnsi="Times New Roman" w:cs="Times New Roman"/>
                <w:b/>
                <w:bCs/>
                <w:sz w:val="24"/>
                <w:szCs w:val="24"/>
              </w:rPr>
            </w:rPrChange>
          </w:rPr>
          <w:t xml:space="preserve"> paints it in his own way, full of colo</w:t>
        </w:r>
      </w:ins>
      <w:ins w:id="101" w:author="Anna Marks" w:date="2022-12-15T10:59:00Z">
        <w:r>
          <w:rPr>
            <w:rFonts w:ascii="Times New Roman" w:hAnsi="Times New Roman" w:cs="Times New Roman"/>
            <w:sz w:val="24"/>
            <w:szCs w:val="24"/>
            <w:lang w:val="en-US"/>
          </w:rPr>
          <w:t>u</w:t>
        </w:r>
      </w:ins>
      <w:ins w:id="102" w:author="Anna Marks" w:date="2022-12-15T10:56:00Z">
        <w:r w:rsidRPr="00FA48F0">
          <w:rPr>
            <w:rFonts w:ascii="Times New Roman" w:hAnsi="Times New Roman" w:cs="Times New Roman"/>
            <w:sz w:val="24"/>
            <w:szCs w:val="24"/>
            <w:lang w:val="en-US"/>
            <w:rPrChange w:id="103" w:author="Anna Marks" w:date="2022-12-15T10:56:00Z">
              <w:rPr>
                <w:rFonts w:ascii="Times New Roman" w:hAnsi="Times New Roman" w:cs="Times New Roman"/>
                <w:b/>
                <w:bCs/>
                <w:sz w:val="24"/>
                <w:szCs w:val="24"/>
              </w:rPr>
            </w:rPrChange>
          </w:rPr>
          <w:t xml:space="preserve">rs characteristic of </w:t>
        </w:r>
      </w:ins>
      <w:ins w:id="104" w:author="Anna Marks" w:date="2022-12-15T11:00:00Z">
        <w:r>
          <w:rPr>
            <w:rFonts w:ascii="Times New Roman" w:hAnsi="Times New Roman" w:cs="Times New Roman"/>
            <w:sz w:val="24"/>
            <w:szCs w:val="24"/>
            <w:lang w:val="en-US"/>
          </w:rPr>
          <w:t>his idiom</w:t>
        </w:r>
      </w:ins>
      <w:ins w:id="105" w:author="Anna Marks" w:date="2022-12-15T10:56:00Z">
        <w:r w:rsidRPr="00FA48F0">
          <w:rPr>
            <w:rFonts w:ascii="Times New Roman" w:hAnsi="Times New Roman" w:cs="Times New Roman"/>
            <w:sz w:val="24"/>
            <w:szCs w:val="24"/>
            <w:lang w:val="en-US"/>
            <w:rPrChange w:id="106" w:author="Anna Marks" w:date="2022-12-15T10:56:00Z">
              <w:rPr>
                <w:rFonts w:ascii="Times New Roman" w:hAnsi="Times New Roman" w:cs="Times New Roman"/>
                <w:b/>
                <w:bCs/>
                <w:sz w:val="24"/>
                <w:szCs w:val="24"/>
              </w:rPr>
            </w:rPrChange>
          </w:rPr>
          <w:t xml:space="preserve">. </w:t>
        </w:r>
        <w:proofErr w:type="spellStart"/>
        <w:r w:rsidRPr="00FA48F0">
          <w:rPr>
            <w:rFonts w:ascii="Times New Roman" w:hAnsi="Times New Roman" w:cs="Times New Roman"/>
            <w:sz w:val="24"/>
            <w:szCs w:val="24"/>
            <w:lang w:val="en-US"/>
            <w:rPrChange w:id="107" w:author="Anna Marks" w:date="2022-12-15T10:56:00Z">
              <w:rPr>
                <w:rFonts w:ascii="Times New Roman" w:hAnsi="Times New Roman" w:cs="Times New Roman"/>
                <w:b/>
                <w:bCs/>
                <w:sz w:val="24"/>
                <w:szCs w:val="24"/>
              </w:rPr>
            </w:rPrChange>
          </w:rPr>
          <w:t>Bottigliero</w:t>
        </w:r>
        <w:proofErr w:type="spellEnd"/>
        <w:r w:rsidRPr="00FA48F0">
          <w:rPr>
            <w:rFonts w:ascii="Times New Roman" w:hAnsi="Times New Roman" w:cs="Times New Roman"/>
            <w:sz w:val="24"/>
            <w:szCs w:val="24"/>
            <w:lang w:val="en-US"/>
            <w:rPrChange w:id="108" w:author="Anna Marks" w:date="2022-12-15T10:56:00Z">
              <w:rPr>
                <w:rFonts w:ascii="Times New Roman" w:hAnsi="Times New Roman" w:cs="Times New Roman"/>
                <w:b/>
                <w:bCs/>
                <w:sz w:val="24"/>
                <w:szCs w:val="24"/>
              </w:rPr>
            </w:rPrChange>
          </w:rPr>
          <w:t xml:space="preserve"> in </w:t>
        </w:r>
      </w:ins>
      <w:ins w:id="109" w:author="Anna Marks" w:date="2022-12-15T11:00:00Z">
        <w:r>
          <w:rPr>
            <w:rFonts w:ascii="Times New Roman" w:hAnsi="Times New Roman" w:cs="Times New Roman"/>
            <w:sz w:val="24"/>
            <w:szCs w:val="24"/>
            <w:lang w:val="en-US"/>
          </w:rPr>
          <w:t xml:space="preserve">the </w:t>
        </w:r>
      </w:ins>
      <w:proofErr w:type="spellStart"/>
      <w:ins w:id="110" w:author="Anna Marks" w:date="2022-12-15T10:56:00Z">
        <w:r w:rsidRPr="00FA48F0">
          <w:rPr>
            <w:rFonts w:ascii="Times New Roman" w:hAnsi="Times New Roman" w:cs="Times New Roman"/>
            <w:i/>
            <w:iCs/>
            <w:sz w:val="24"/>
            <w:szCs w:val="24"/>
            <w:lang w:val="en-US"/>
            <w:rPrChange w:id="111" w:author="Anna Marks" w:date="2022-12-15T11:00:00Z">
              <w:rPr>
                <w:rFonts w:ascii="Times New Roman" w:hAnsi="Times New Roman" w:cs="Times New Roman"/>
                <w:b/>
                <w:bCs/>
                <w:sz w:val="24"/>
                <w:szCs w:val="24"/>
              </w:rPr>
            </w:rPrChange>
          </w:rPr>
          <w:t>Variazioni</w:t>
        </w:r>
        <w:proofErr w:type="spellEnd"/>
        <w:r w:rsidRPr="00FA48F0">
          <w:rPr>
            <w:rFonts w:ascii="Times New Roman" w:hAnsi="Times New Roman" w:cs="Times New Roman"/>
            <w:i/>
            <w:iCs/>
            <w:sz w:val="24"/>
            <w:szCs w:val="24"/>
            <w:lang w:val="en-US"/>
            <w:rPrChange w:id="112" w:author="Anna Marks" w:date="2022-12-15T11:00:00Z">
              <w:rPr>
                <w:rFonts w:ascii="Times New Roman" w:hAnsi="Times New Roman" w:cs="Times New Roman"/>
                <w:b/>
                <w:bCs/>
                <w:sz w:val="24"/>
                <w:szCs w:val="24"/>
              </w:rPr>
            </w:rPrChange>
          </w:rPr>
          <w:t xml:space="preserve"> su un tema di Fauré</w:t>
        </w:r>
        <w:r w:rsidRPr="00FA48F0">
          <w:rPr>
            <w:rFonts w:ascii="Times New Roman" w:hAnsi="Times New Roman" w:cs="Times New Roman"/>
            <w:sz w:val="24"/>
            <w:szCs w:val="24"/>
            <w:lang w:val="en-US"/>
            <w:rPrChange w:id="113" w:author="Anna Marks" w:date="2022-12-15T10:56:00Z">
              <w:rPr>
                <w:rFonts w:ascii="Times New Roman" w:hAnsi="Times New Roman" w:cs="Times New Roman"/>
                <w:b/>
                <w:bCs/>
                <w:sz w:val="24"/>
                <w:szCs w:val="24"/>
              </w:rPr>
            </w:rPrChange>
          </w:rPr>
          <w:t xml:space="preserve"> pays tribute to </w:t>
        </w:r>
      </w:ins>
      <w:ins w:id="114" w:author="Anna Marks" w:date="2023-01-10T11:59:00Z">
        <w:r w:rsidR="00000CAB">
          <w:rPr>
            <w:rFonts w:ascii="Times New Roman" w:hAnsi="Times New Roman" w:cs="Times New Roman"/>
            <w:sz w:val="24"/>
            <w:szCs w:val="24"/>
            <w:lang w:val="en-US"/>
          </w:rPr>
          <w:t>a leading</w:t>
        </w:r>
      </w:ins>
      <w:ins w:id="115" w:author="Anna Marks" w:date="2022-12-15T10:56:00Z">
        <w:r w:rsidRPr="00FA48F0">
          <w:rPr>
            <w:rFonts w:ascii="Times New Roman" w:hAnsi="Times New Roman" w:cs="Times New Roman"/>
            <w:sz w:val="24"/>
            <w:szCs w:val="24"/>
            <w:lang w:val="en-US"/>
            <w:rPrChange w:id="116" w:author="Anna Marks" w:date="2022-12-15T10:56:00Z">
              <w:rPr>
                <w:rFonts w:ascii="Times New Roman" w:hAnsi="Times New Roman" w:cs="Times New Roman"/>
                <w:b/>
                <w:bCs/>
                <w:sz w:val="24"/>
                <w:szCs w:val="24"/>
              </w:rPr>
            </w:rPrChange>
          </w:rPr>
          <w:t xml:space="preserve"> French composer </w:t>
        </w:r>
      </w:ins>
      <w:ins w:id="117" w:author="Anna Marks" w:date="2022-12-15T11:00:00Z">
        <w:r>
          <w:rPr>
            <w:rFonts w:ascii="Times New Roman" w:hAnsi="Times New Roman" w:cs="Times New Roman"/>
            <w:sz w:val="24"/>
            <w:szCs w:val="24"/>
            <w:lang w:val="en-US"/>
          </w:rPr>
          <w:t xml:space="preserve">– </w:t>
        </w:r>
      </w:ins>
      <w:ins w:id="118" w:author="Anna Marks" w:date="2022-12-15T10:56:00Z">
        <w:r w:rsidRPr="00FA48F0">
          <w:rPr>
            <w:rFonts w:ascii="Times New Roman" w:hAnsi="Times New Roman" w:cs="Times New Roman"/>
            <w:sz w:val="24"/>
            <w:szCs w:val="24"/>
            <w:lang w:val="en-US"/>
            <w:rPrChange w:id="119" w:author="Anna Marks" w:date="2022-12-15T10:56:00Z">
              <w:rPr>
                <w:rFonts w:ascii="Times New Roman" w:hAnsi="Times New Roman" w:cs="Times New Roman"/>
                <w:b/>
                <w:bCs/>
                <w:sz w:val="24"/>
                <w:szCs w:val="24"/>
              </w:rPr>
            </w:rPrChange>
          </w:rPr>
          <w:t xml:space="preserve">Gabriel Fauré. The concert will be crowned by the </w:t>
        </w:r>
        <w:r w:rsidRPr="00FA48F0">
          <w:rPr>
            <w:rFonts w:ascii="Times New Roman" w:hAnsi="Times New Roman" w:cs="Times New Roman"/>
            <w:i/>
            <w:iCs/>
            <w:sz w:val="24"/>
            <w:szCs w:val="24"/>
            <w:lang w:val="en-US"/>
            <w:rPrChange w:id="120" w:author="Anna Marks" w:date="2022-12-15T11:00:00Z">
              <w:rPr>
                <w:rFonts w:ascii="Times New Roman" w:hAnsi="Times New Roman" w:cs="Times New Roman"/>
                <w:b/>
                <w:bCs/>
                <w:sz w:val="24"/>
                <w:szCs w:val="24"/>
              </w:rPr>
            </w:rPrChange>
          </w:rPr>
          <w:t>Bodensee Suite</w:t>
        </w:r>
        <w:r w:rsidRPr="00FA48F0">
          <w:rPr>
            <w:rFonts w:ascii="Times New Roman" w:hAnsi="Times New Roman" w:cs="Times New Roman"/>
            <w:sz w:val="24"/>
            <w:szCs w:val="24"/>
            <w:lang w:val="en-US"/>
            <w:rPrChange w:id="121" w:author="Anna Marks" w:date="2022-12-15T10:56:00Z">
              <w:rPr>
                <w:rFonts w:ascii="Times New Roman" w:hAnsi="Times New Roman" w:cs="Times New Roman"/>
                <w:b/>
                <w:bCs/>
                <w:sz w:val="24"/>
                <w:szCs w:val="24"/>
              </w:rPr>
            </w:rPrChange>
          </w:rPr>
          <w:t xml:space="preserve">, also written by </w:t>
        </w:r>
        <w:commentRangeStart w:id="122"/>
        <w:r w:rsidRPr="00FA48F0">
          <w:rPr>
            <w:rFonts w:ascii="Times New Roman" w:hAnsi="Times New Roman" w:cs="Times New Roman"/>
            <w:sz w:val="24"/>
            <w:szCs w:val="24"/>
            <w:lang w:val="en-US"/>
            <w:rPrChange w:id="123" w:author="Anna Marks" w:date="2022-12-15T10:56:00Z">
              <w:rPr>
                <w:rFonts w:ascii="Times New Roman" w:hAnsi="Times New Roman" w:cs="Times New Roman"/>
                <w:b/>
                <w:bCs/>
                <w:sz w:val="24"/>
                <w:szCs w:val="24"/>
              </w:rPr>
            </w:rPrChange>
          </w:rPr>
          <w:t>an Italian, contemporary artist</w:t>
        </w:r>
      </w:ins>
      <w:commentRangeEnd w:id="122"/>
      <w:ins w:id="124" w:author="Anna Marks" w:date="2023-01-10T12:00:00Z">
        <w:r w:rsidR="00000CAB">
          <w:rPr>
            <w:rStyle w:val="Odwoaniedokomentarza"/>
          </w:rPr>
          <w:commentReference w:id="122"/>
        </w:r>
      </w:ins>
      <w:ins w:id="125" w:author="Anna Marks" w:date="2022-12-15T10:56:00Z">
        <w:r w:rsidRPr="00FA48F0">
          <w:rPr>
            <w:rFonts w:ascii="Times New Roman" w:hAnsi="Times New Roman" w:cs="Times New Roman"/>
            <w:sz w:val="24"/>
            <w:szCs w:val="24"/>
            <w:lang w:val="en-US"/>
            <w:rPrChange w:id="126" w:author="Anna Marks" w:date="2022-12-15T10:56:00Z">
              <w:rPr>
                <w:rFonts w:ascii="Times New Roman" w:hAnsi="Times New Roman" w:cs="Times New Roman"/>
                <w:b/>
                <w:bCs/>
                <w:sz w:val="24"/>
                <w:szCs w:val="24"/>
              </w:rPr>
            </w:rPrChange>
          </w:rPr>
          <w:t xml:space="preserve">, but before that, we will also hear </w:t>
        </w:r>
      </w:ins>
      <w:ins w:id="127" w:author="Anna Marks" w:date="2022-12-15T11:02:00Z">
        <w:r>
          <w:rPr>
            <w:rFonts w:ascii="Times New Roman" w:hAnsi="Times New Roman" w:cs="Times New Roman"/>
            <w:sz w:val="24"/>
            <w:szCs w:val="24"/>
            <w:lang w:val="en-US"/>
          </w:rPr>
          <w:t xml:space="preserve">another work by </w:t>
        </w:r>
        <w:commentRangeStart w:id="128"/>
        <w:r>
          <w:rPr>
            <w:rFonts w:ascii="Times New Roman" w:hAnsi="Times New Roman" w:cs="Times New Roman"/>
            <w:sz w:val="24"/>
            <w:szCs w:val="24"/>
            <w:lang w:val="en-US"/>
          </w:rPr>
          <w:t>him</w:t>
        </w:r>
      </w:ins>
      <w:commentRangeEnd w:id="128"/>
      <w:ins w:id="129" w:author="Anna Marks" w:date="2023-01-10T12:00:00Z">
        <w:r w:rsidR="00000CAB">
          <w:rPr>
            <w:rStyle w:val="Odwoaniedokomentarza"/>
          </w:rPr>
          <w:commentReference w:id="128"/>
        </w:r>
      </w:ins>
      <w:ins w:id="130" w:author="Anna Marks" w:date="2022-12-15T11:02:00Z">
        <w:r>
          <w:rPr>
            <w:rFonts w:ascii="Times New Roman" w:hAnsi="Times New Roman" w:cs="Times New Roman"/>
            <w:sz w:val="24"/>
            <w:szCs w:val="24"/>
            <w:lang w:val="en-US"/>
          </w:rPr>
          <w:t>: the</w:t>
        </w:r>
      </w:ins>
      <w:ins w:id="131" w:author="Anna Marks" w:date="2022-12-15T10:56:00Z">
        <w:r w:rsidRPr="00FA48F0">
          <w:rPr>
            <w:rFonts w:ascii="Times New Roman" w:hAnsi="Times New Roman" w:cs="Times New Roman"/>
            <w:sz w:val="24"/>
            <w:szCs w:val="24"/>
            <w:lang w:val="en-US"/>
            <w:rPrChange w:id="132" w:author="Anna Marks" w:date="2022-12-15T10:56:00Z">
              <w:rPr>
                <w:rFonts w:ascii="Times New Roman" w:hAnsi="Times New Roman" w:cs="Times New Roman"/>
                <w:b/>
                <w:bCs/>
                <w:sz w:val="24"/>
                <w:szCs w:val="24"/>
              </w:rPr>
            </w:rPrChange>
          </w:rPr>
          <w:t xml:space="preserve"> </w:t>
        </w:r>
        <w:r w:rsidRPr="00FA48F0">
          <w:rPr>
            <w:rFonts w:ascii="Times New Roman" w:hAnsi="Times New Roman" w:cs="Times New Roman"/>
            <w:i/>
            <w:iCs/>
            <w:sz w:val="24"/>
            <w:szCs w:val="24"/>
            <w:lang w:val="en-US"/>
            <w:rPrChange w:id="133" w:author="Anna Marks" w:date="2022-12-15T11:01:00Z">
              <w:rPr>
                <w:rFonts w:ascii="Times New Roman" w:hAnsi="Times New Roman" w:cs="Times New Roman"/>
                <w:b/>
                <w:bCs/>
                <w:sz w:val="24"/>
                <w:szCs w:val="24"/>
              </w:rPr>
            </w:rPrChange>
          </w:rPr>
          <w:t>Music Continues</w:t>
        </w:r>
        <w:r w:rsidRPr="00FA48F0">
          <w:rPr>
            <w:rFonts w:ascii="Times New Roman" w:hAnsi="Times New Roman" w:cs="Times New Roman"/>
            <w:sz w:val="24"/>
            <w:szCs w:val="24"/>
            <w:lang w:val="en-US"/>
            <w:rPrChange w:id="134" w:author="Anna Marks" w:date="2022-12-15T10:56:00Z">
              <w:rPr>
                <w:rFonts w:ascii="Times New Roman" w:hAnsi="Times New Roman" w:cs="Times New Roman"/>
                <w:b/>
                <w:bCs/>
                <w:sz w:val="24"/>
                <w:szCs w:val="24"/>
              </w:rPr>
            </w:rPrChange>
          </w:rPr>
          <w:t>.</w:t>
        </w:r>
      </w:ins>
    </w:p>
    <w:p w14:paraId="2A5BA7B0" w14:textId="77777777" w:rsidR="00FA48F0" w:rsidRPr="00FA48F0" w:rsidRDefault="00FA48F0" w:rsidP="00FA48F0">
      <w:pPr>
        <w:pStyle w:val="Bezodstpw"/>
        <w:jc w:val="both"/>
        <w:rPr>
          <w:ins w:id="135" w:author="Anna Marks" w:date="2022-12-15T10:56:00Z"/>
          <w:rFonts w:ascii="Times New Roman" w:hAnsi="Times New Roman" w:cs="Times New Roman"/>
          <w:sz w:val="24"/>
          <w:szCs w:val="24"/>
          <w:lang w:val="en-US"/>
          <w:rPrChange w:id="136" w:author="Anna Marks" w:date="2022-12-15T10:56:00Z">
            <w:rPr>
              <w:ins w:id="137" w:author="Anna Marks" w:date="2022-12-15T10:56:00Z"/>
              <w:rFonts w:ascii="Times New Roman" w:hAnsi="Times New Roman" w:cs="Times New Roman"/>
              <w:b/>
              <w:bCs/>
              <w:sz w:val="24"/>
              <w:szCs w:val="24"/>
            </w:rPr>
          </w:rPrChange>
        </w:rPr>
      </w:pPr>
    </w:p>
    <w:p w14:paraId="307287D4" w14:textId="532046CA" w:rsidR="00FA48F0" w:rsidRPr="00FA48F0" w:rsidRDefault="00FA48F0" w:rsidP="00FA48F0">
      <w:pPr>
        <w:pStyle w:val="Bezodstpw"/>
        <w:jc w:val="both"/>
        <w:rPr>
          <w:ins w:id="138" w:author="Anna Marks" w:date="2022-12-15T10:56:00Z"/>
          <w:rFonts w:ascii="Times New Roman" w:hAnsi="Times New Roman" w:cs="Times New Roman"/>
          <w:sz w:val="24"/>
          <w:szCs w:val="24"/>
          <w:lang w:val="en-US"/>
          <w:rPrChange w:id="139" w:author="Anna Marks" w:date="2022-12-15T10:56:00Z">
            <w:rPr>
              <w:ins w:id="140" w:author="Anna Marks" w:date="2022-12-15T10:56:00Z"/>
              <w:rFonts w:ascii="Times New Roman" w:hAnsi="Times New Roman" w:cs="Times New Roman"/>
              <w:sz w:val="24"/>
              <w:szCs w:val="24"/>
            </w:rPr>
          </w:rPrChange>
        </w:rPr>
      </w:pPr>
      <w:ins w:id="141" w:author="Anna Marks" w:date="2022-12-15T10:56:00Z">
        <w:r w:rsidRPr="00FA48F0">
          <w:rPr>
            <w:rFonts w:ascii="Times New Roman" w:hAnsi="Times New Roman" w:cs="Times New Roman"/>
            <w:sz w:val="24"/>
            <w:szCs w:val="24"/>
            <w:lang w:val="en-US"/>
            <w:rPrChange w:id="142" w:author="Anna Marks" w:date="2022-12-15T10:56:00Z">
              <w:rPr>
                <w:rFonts w:ascii="Times New Roman" w:hAnsi="Times New Roman" w:cs="Times New Roman"/>
                <w:b/>
                <w:bCs/>
                <w:sz w:val="24"/>
                <w:szCs w:val="24"/>
              </w:rPr>
            </w:rPrChange>
          </w:rPr>
          <w:lastRenderedPageBreak/>
          <w:t xml:space="preserve">Webern composed </w:t>
        </w:r>
      </w:ins>
      <w:ins w:id="143" w:author="Anna Marks" w:date="2022-12-15T11:02:00Z">
        <w:r>
          <w:rPr>
            <w:rFonts w:ascii="Times New Roman" w:hAnsi="Times New Roman" w:cs="Times New Roman"/>
            <w:sz w:val="24"/>
            <w:szCs w:val="24"/>
            <w:lang w:val="en-US"/>
          </w:rPr>
          <w:t xml:space="preserve">the </w:t>
        </w:r>
      </w:ins>
      <w:ins w:id="144" w:author="Anna Marks" w:date="2022-12-15T10:56:00Z">
        <w:r w:rsidRPr="00FA48F0">
          <w:rPr>
            <w:rFonts w:ascii="Times New Roman" w:hAnsi="Times New Roman" w:cs="Times New Roman"/>
            <w:i/>
            <w:iCs/>
            <w:sz w:val="24"/>
            <w:szCs w:val="24"/>
            <w:lang w:val="en-US"/>
            <w:rPrChange w:id="145" w:author="Anna Marks" w:date="2022-12-15T11:02:00Z">
              <w:rPr>
                <w:rFonts w:ascii="Times New Roman" w:hAnsi="Times New Roman" w:cs="Times New Roman"/>
                <w:b/>
                <w:bCs/>
                <w:sz w:val="24"/>
                <w:szCs w:val="24"/>
              </w:rPr>
            </w:rPrChange>
          </w:rPr>
          <w:t>Langsamer Satz</w:t>
        </w:r>
        <w:r w:rsidRPr="00FA48F0">
          <w:rPr>
            <w:rFonts w:ascii="Times New Roman" w:hAnsi="Times New Roman" w:cs="Times New Roman"/>
            <w:sz w:val="24"/>
            <w:szCs w:val="24"/>
            <w:lang w:val="en-US"/>
            <w:rPrChange w:id="146" w:author="Anna Marks" w:date="2022-12-15T10:56:00Z">
              <w:rPr>
                <w:rFonts w:ascii="Times New Roman" w:hAnsi="Times New Roman" w:cs="Times New Roman"/>
                <w:b/>
                <w:bCs/>
                <w:sz w:val="24"/>
                <w:szCs w:val="24"/>
              </w:rPr>
            </w:rPrChange>
          </w:rPr>
          <w:t xml:space="preserve"> in June 1905, but the work was first publicly performed nearly sixty years later in Seattle. This music was intended to reflect the composer</w:t>
        </w:r>
      </w:ins>
      <w:ins w:id="147" w:author="Anna Marks" w:date="2022-12-15T11:03:00Z">
        <w:r>
          <w:rPr>
            <w:rFonts w:ascii="Times New Roman" w:hAnsi="Times New Roman" w:cs="Times New Roman"/>
            <w:sz w:val="24"/>
            <w:szCs w:val="24"/>
            <w:lang w:val="en-US"/>
          </w:rPr>
          <w:t>’</w:t>
        </w:r>
      </w:ins>
      <w:ins w:id="148" w:author="Anna Marks" w:date="2022-12-15T10:56:00Z">
        <w:r w:rsidRPr="00FA48F0">
          <w:rPr>
            <w:rFonts w:ascii="Times New Roman" w:hAnsi="Times New Roman" w:cs="Times New Roman"/>
            <w:sz w:val="24"/>
            <w:szCs w:val="24"/>
            <w:lang w:val="en-US"/>
            <w:rPrChange w:id="149" w:author="Anna Marks" w:date="2022-12-15T10:56:00Z">
              <w:rPr>
                <w:rFonts w:ascii="Times New Roman" w:hAnsi="Times New Roman" w:cs="Times New Roman"/>
                <w:b/>
                <w:bCs/>
                <w:sz w:val="24"/>
                <w:szCs w:val="24"/>
              </w:rPr>
            </w:rPrChange>
          </w:rPr>
          <w:t xml:space="preserve">s feelings for Wilhelmine Mörtl. The inspiration came to him after one of the hiking trips around Lower Austria together with his beloved. The work, originally composed for a string quartet, </w:t>
        </w:r>
      </w:ins>
      <w:ins w:id="150" w:author="Anna Marks" w:date="2022-12-15T11:03:00Z">
        <w:r>
          <w:rPr>
            <w:rFonts w:ascii="Times New Roman" w:hAnsi="Times New Roman" w:cs="Times New Roman"/>
            <w:sz w:val="24"/>
            <w:szCs w:val="24"/>
            <w:lang w:val="en-US"/>
          </w:rPr>
          <w:t xml:space="preserve">tonight </w:t>
        </w:r>
      </w:ins>
      <w:ins w:id="151" w:author="Anna Marks" w:date="2022-12-15T10:56:00Z">
        <w:r w:rsidRPr="00FA48F0">
          <w:rPr>
            <w:rFonts w:ascii="Times New Roman" w:hAnsi="Times New Roman" w:cs="Times New Roman"/>
            <w:sz w:val="24"/>
            <w:szCs w:val="24"/>
            <w:lang w:val="en-US"/>
            <w:rPrChange w:id="152" w:author="Anna Marks" w:date="2022-12-15T10:56:00Z">
              <w:rPr>
                <w:rFonts w:ascii="Times New Roman" w:hAnsi="Times New Roman" w:cs="Times New Roman"/>
                <w:b/>
                <w:bCs/>
                <w:sz w:val="24"/>
                <w:szCs w:val="24"/>
              </w:rPr>
            </w:rPrChange>
          </w:rPr>
          <w:t>will be performed by a string orchestra.</w:t>
        </w:r>
      </w:ins>
    </w:p>
    <w:p w14:paraId="34D18DFB" w14:textId="77777777" w:rsidR="00FA48F0" w:rsidRPr="00FA48F0" w:rsidRDefault="00FA48F0" w:rsidP="00FA48F0">
      <w:pPr>
        <w:pStyle w:val="Bezodstpw"/>
        <w:jc w:val="both"/>
        <w:rPr>
          <w:ins w:id="153" w:author="Anna Marks" w:date="2022-12-15T10:56:00Z"/>
          <w:rFonts w:ascii="Times New Roman" w:hAnsi="Times New Roman" w:cs="Times New Roman"/>
          <w:sz w:val="24"/>
          <w:szCs w:val="24"/>
          <w:lang w:val="en-US"/>
          <w:rPrChange w:id="154" w:author="Anna Marks" w:date="2022-12-15T10:56:00Z">
            <w:rPr>
              <w:ins w:id="155" w:author="Anna Marks" w:date="2022-12-15T10:56:00Z"/>
              <w:rFonts w:ascii="Times New Roman" w:hAnsi="Times New Roman" w:cs="Times New Roman"/>
              <w:sz w:val="24"/>
              <w:szCs w:val="24"/>
            </w:rPr>
          </w:rPrChange>
        </w:rPr>
      </w:pPr>
    </w:p>
    <w:p w14:paraId="3A5B07A7" w14:textId="77777777" w:rsidR="00FA48F0" w:rsidRPr="00FA48F0" w:rsidRDefault="00FA48F0" w:rsidP="00CA5D3D">
      <w:pPr>
        <w:pStyle w:val="Bezodstpw"/>
        <w:jc w:val="both"/>
        <w:rPr>
          <w:rFonts w:ascii="Times New Roman" w:hAnsi="Times New Roman" w:cs="Times New Roman"/>
          <w:sz w:val="24"/>
          <w:szCs w:val="24"/>
          <w:lang w:val="en-US"/>
          <w:rPrChange w:id="156" w:author="Anna Marks" w:date="2022-12-15T10:56:00Z">
            <w:rPr>
              <w:rFonts w:ascii="Times New Roman" w:hAnsi="Times New Roman" w:cs="Times New Roman"/>
              <w:sz w:val="24"/>
              <w:szCs w:val="24"/>
            </w:rPr>
          </w:rPrChange>
        </w:rPr>
      </w:pPr>
    </w:p>
    <w:p w14:paraId="621AD92D" w14:textId="441BEF88" w:rsidR="00AD0BB8" w:rsidRPr="00FA48F0" w:rsidRDefault="00AD0BB8" w:rsidP="001808BA">
      <w:pPr>
        <w:pStyle w:val="Bezodstpw"/>
        <w:jc w:val="both"/>
        <w:rPr>
          <w:rFonts w:ascii="Times New Roman" w:hAnsi="Times New Roman" w:cs="Times New Roman"/>
          <w:sz w:val="24"/>
          <w:szCs w:val="24"/>
          <w:lang w:val="en-US"/>
          <w:rPrChange w:id="157" w:author="Anna Marks" w:date="2022-12-15T10:56:00Z">
            <w:rPr>
              <w:rFonts w:ascii="Times New Roman" w:hAnsi="Times New Roman" w:cs="Times New Roman"/>
              <w:sz w:val="24"/>
              <w:szCs w:val="24"/>
            </w:rPr>
          </w:rPrChange>
        </w:rPr>
      </w:pPr>
    </w:p>
    <w:sectPr w:rsidR="00AD0BB8" w:rsidRPr="00FA48F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Marks" w:date="2022-12-15T11:01:00Z" w:initials="AM">
    <w:p w14:paraId="23542B1C" w14:textId="77777777" w:rsidR="00FA48F0" w:rsidRDefault="00FA48F0" w:rsidP="00DC25E8">
      <w:pPr>
        <w:pStyle w:val="Tekstkomentarza"/>
      </w:pPr>
      <w:r>
        <w:rPr>
          <w:rStyle w:val="Odwoaniedokomentarza"/>
        </w:rPr>
        <w:annotationRef/>
      </w:r>
      <w:r>
        <w:t>Czy możemy zdradzić nazwisko owego artysty?</w:t>
      </w:r>
    </w:p>
  </w:comment>
  <w:comment w:id="1" w:author="Anna Marks" w:date="2022-12-15T11:02:00Z" w:initials="AM">
    <w:p w14:paraId="6322A6E8" w14:textId="77777777" w:rsidR="00FA48F0" w:rsidRDefault="00FA48F0" w:rsidP="00B22B2B">
      <w:pPr>
        <w:pStyle w:val="Tekstkomentarza"/>
      </w:pPr>
      <w:r>
        <w:rPr>
          <w:rStyle w:val="Odwoaniedokomentarza"/>
        </w:rPr>
        <w:annotationRef/>
      </w:r>
      <w:r>
        <w:t>Czyli czyje?</w:t>
      </w:r>
    </w:p>
  </w:comment>
  <w:comment w:id="122" w:author="Anna Marks" w:date="2023-01-10T12:00:00Z" w:initials="AM">
    <w:p w14:paraId="05124253" w14:textId="77777777" w:rsidR="00000CAB" w:rsidRDefault="00000CAB" w:rsidP="008E26C0">
      <w:pPr>
        <w:pStyle w:val="Tekstkomentarza"/>
      </w:pPr>
      <w:r>
        <w:rPr>
          <w:rStyle w:val="Odwoaniedokomentarza"/>
        </w:rPr>
        <w:annotationRef/>
      </w:r>
      <w:r>
        <w:t>Pytanie jak wyżej</w:t>
      </w:r>
    </w:p>
  </w:comment>
  <w:comment w:id="128" w:author="Anna Marks" w:date="2023-01-10T12:00:00Z" w:initials="AM">
    <w:p w14:paraId="3A2BA19F" w14:textId="77777777" w:rsidR="00000CAB" w:rsidRDefault="00000CAB" w:rsidP="00A55EA8">
      <w:pPr>
        <w:pStyle w:val="Tekstkomentarza"/>
      </w:pPr>
      <w:r>
        <w:rPr>
          <w:rStyle w:val="Odwoaniedokomentarza"/>
        </w:rPr>
        <w:annotationRef/>
      </w:r>
      <w:r>
        <w:t>Pytanie jak wyżej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542B1C" w15:done="0"/>
  <w15:commentEx w15:paraId="6322A6E8" w15:done="0"/>
  <w15:commentEx w15:paraId="05124253" w15:done="0"/>
  <w15:commentEx w15:paraId="3A2BA1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57D16" w16cex:dateUtc="2022-12-15T10:01:00Z"/>
  <w16cex:commentExtensible w16cex:durableId="27457D46" w16cex:dateUtc="2022-12-15T10:02:00Z"/>
  <w16cex:commentExtensible w16cex:durableId="2767D1D8" w16cex:dateUtc="2023-01-10T11:00:00Z"/>
  <w16cex:commentExtensible w16cex:durableId="2767D1EE" w16cex:dateUtc="2023-01-10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542B1C" w16cid:durableId="27457D16"/>
  <w16cid:commentId w16cid:paraId="6322A6E8" w16cid:durableId="27457D46"/>
  <w16cid:commentId w16cid:paraId="05124253" w16cid:durableId="2767D1D8"/>
  <w16cid:commentId w16cid:paraId="3A2BA19F" w16cid:durableId="2767D1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Marks">
    <w15:presenceInfo w15:providerId="AD" w15:userId="S::AMarks@nfm.wroclaw.pl::5e784f19-bcfb-43ab-a96a-836d989b31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26"/>
    <w:rsid w:val="00000CAB"/>
    <w:rsid w:val="00121489"/>
    <w:rsid w:val="001808BA"/>
    <w:rsid w:val="00180BFD"/>
    <w:rsid w:val="001818E6"/>
    <w:rsid w:val="00191D22"/>
    <w:rsid w:val="002574B0"/>
    <w:rsid w:val="00261FFD"/>
    <w:rsid w:val="00364208"/>
    <w:rsid w:val="003B4F26"/>
    <w:rsid w:val="004C54E7"/>
    <w:rsid w:val="004D4481"/>
    <w:rsid w:val="00501B97"/>
    <w:rsid w:val="00686790"/>
    <w:rsid w:val="007265BF"/>
    <w:rsid w:val="00750A71"/>
    <w:rsid w:val="007F76EC"/>
    <w:rsid w:val="00803710"/>
    <w:rsid w:val="009F0E0C"/>
    <w:rsid w:val="00A50CDF"/>
    <w:rsid w:val="00AD0BB8"/>
    <w:rsid w:val="00AD165B"/>
    <w:rsid w:val="00B21A86"/>
    <w:rsid w:val="00BA5D79"/>
    <w:rsid w:val="00CA5D3D"/>
    <w:rsid w:val="00DD06EA"/>
    <w:rsid w:val="00DE78F3"/>
    <w:rsid w:val="00E53E2D"/>
    <w:rsid w:val="00E612D1"/>
    <w:rsid w:val="00FA2BD0"/>
    <w:rsid w:val="00FA48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53CE"/>
  <w15:chartTrackingRefBased/>
  <w15:docId w15:val="{F99A41EB-3FD3-436B-A964-CF115059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3B4F26"/>
    <w:pPr>
      <w:spacing w:after="0" w:line="240" w:lineRule="auto"/>
    </w:pPr>
  </w:style>
  <w:style w:type="paragraph" w:styleId="Poprawka">
    <w:name w:val="Revision"/>
    <w:hidden/>
    <w:uiPriority w:val="99"/>
    <w:semiHidden/>
    <w:rsid w:val="002574B0"/>
    <w:pPr>
      <w:spacing w:after="0" w:line="240" w:lineRule="auto"/>
    </w:pPr>
  </w:style>
  <w:style w:type="character" w:styleId="Odwoaniedokomentarza">
    <w:name w:val="annotation reference"/>
    <w:basedOn w:val="Domylnaczcionkaakapitu"/>
    <w:uiPriority w:val="99"/>
    <w:semiHidden/>
    <w:unhideWhenUsed/>
    <w:rsid w:val="00686790"/>
    <w:rPr>
      <w:sz w:val="16"/>
      <w:szCs w:val="16"/>
    </w:rPr>
  </w:style>
  <w:style w:type="paragraph" w:styleId="Tekstkomentarza">
    <w:name w:val="annotation text"/>
    <w:basedOn w:val="Normalny"/>
    <w:link w:val="TekstkomentarzaZnak"/>
    <w:uiPriority w:val="99"/>
    <w:unhideWhenUsed/>
    <w:rsid w:val="00686790"/>
    <w:pPr>
      <w:spacing w:line="240" w:lineRule="auto"/>
    </w:pPr>
    <w:rPr>
      <w:sz w:val="20"/>
      <w:szCs w:val="20"/>
    </w:rPr>
  </w:style>
  <w:style w:type="character" w:customStyle="1" w:styleId="TekstkomentarzaZnak">
    <w:name w:val="Tekst komentarza Znak"/>
    <w:basedOn w:val="Domylnaczcionkaakapitu"/>
    <w:link w:val="Tekstkomentarza"/>
    <w:uiPriority w:val="99"/>
    <w:rsid w:val="00686790"/>
    <w:rPr>
      <w:sz w:val="20"/>
      <w:szCs w:val="20"/>
    </w:rPr>
  </w:style>
  <w:style w:type="paragraph" w:styleId="Tematkomentarza">
    <w:name w:val="annotation subject"/>
    <w:basedOn w:val="Tekstkomentarza"/>
    <w:next w:val="Tekstkomentarza"/>
    <w:link w:val="TematkomentarzaZnak"/>
    <w:uiPriority w:val="99"/>
    <w:semiHidden/>
    <w:unhideWhenUsed/>
    <w:rsid w:val="00686790"/>
    <w:rPr>
      <w:b/>
      <w:bCs/>
    </w:rPr>
  </w:style>
  <w:style w:type="character" w:customStyle="1" w:styleId="TematkomentarzaZnak">
    <w:name w:val="Temat komentarza Znak"/>
    <w:basedOn w:val="TekstkomentarzaZnak"/>
    <w:link w:val="Tematkomentarza"/>
    <w:uiPriority w:val="99"/>
    <w:semiHidden/>
    <w:rsid w:val="006867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630</Words>
  <Characters>3435</Characters>
  <Application>Microsoft Office Word</Application>
  <DocSecurity>0</DocSecurity>
  <Lines>49</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Marcelina Werner</dc:creator>
  <cp:keywords/>
  <dc:description/>
  <cp:lastModifiedBy>Anna Marks</cp:lastModifiedBy>
  <cp:revision>3</cp:revision>
  <dcterms:created xsi:type="dcterms:W3CDTF">2023-01-10T10:57:00Z</dcterms:created>
  <dcterms:modified xsi:type="dcterms:W3CDTF">2023-01-10T11:01:00Z</dcterms:modified>
</cp:coreProperties>
</file>