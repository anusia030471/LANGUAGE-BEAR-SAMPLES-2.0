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C83E2" w14:textId="5E1201EE" w:rsidR="001461B8" w:rsidRDefault="001461B8" w:rsidP="001461B8">
      <w:pPr>
        <w:spacing w:after="120"/>
        <w:rPr>
          <w:lang w:val="en-GB"/>
        </w:rPr>
      </w:pPr>
      <w:r>
        <w:rPr>
          <w:lang w:val="en-GB"/>
        </w:rPr>
        <w:t xml:space="preserve">The period from the 1630s to the 1660s was one of dramatic change in Northern Europe. Politically, it was marked by the ruptures of the Thirty Years War and the new world order that was established </w:t>
      </w:r>
      <w:r w:rsidR="00D4473C">
        <w:rPr>
          <w:lang w:val="en-GB"/>
        </w:rPr>
        <w:t xml:space="preserve">after </w:t>
      </w:r>
      <w:r>
        <w:rPr>
          <w:lang w:val="en-GB"/>
        </w:rPr>
        <w:t xml:space="preserve">the Peace of Westphalia. Musically, it was defined by </w:t>
      </w:r>
      <w:r w:rsidR="00172984">
        <w:rPr>
          <w:lang w:val="en-GB"/>
        </w:rPr>
        <w:t xml:space="preserve">a </w:t>
      </w:r>
      <w:r>
        <w:rPr>
          <w:lang w:val="en-GB"/>
        </w:rPr>
        <w:t xml:space="preserve">prevailing influx of Italian music. In the early decades of the century, Venetian music was at the centre of attraction, but </w:t>
      </w:r>
      <w:r w:rsidR="00172984">
        <w:rPr>
          <w:lang w:val="en-GB"/>
        </w:rPr>
        <w:t xml:space="preserve">sometime </w:t>
      </w:r>
      <w:r>
        <w:rPr>
          <w:lang w:val="en-GB"/>
        </w:rPr>
        <w:t>around 1640</w:t>
      </w:r>
      <w:r w:rsidR="00172984">
        <w:rPr>
          <w:lang w:val="en-GB"/>
        </w:rPr>
        <w:t>,</w:t>
      </w:r>
      <w:r>
        <w:rPr>
          <w:lang w:val="en-GB"/>
        </w:rPr>
        <w:t xml:space="preserve"> the focus shifted to Rome. In this process, Kaspar Förster Jr was a central agent.</w:t>
      </w:r>
    </w:p>
    <w:p w14:paraId="73E0FBAC" w14:textId="5654A20E" w:rsidR="0051071D" w:rsidRPr="000133DE" w:rsidRDefault="0051071D" w:rsidP="001461B8">
      <w:pPr>
        <w:spacing w:after="120"/>
        <w:rPr>
          <w:lang w:val="pl-PL"/>
          <w:rPrChange w:id="0" w:author="Anna Marks" w:date="2022-12-16T08:23:00Z">
            <w:rPr>
              <w:lang w:val="en-GB"/>
            </w:rPr>
          </w:rPrChange>
        </w:rPr>
      </w:pPr>
      <w:ins w:id="1" w:author="Anna Marks" w:date="2022-12-13T10:14:00Z">
        <w:r w:rsidRPr="0051071D">
          <w:rPr>
            <w:lang w:val="pl-PL"/>
            <w:rPrChange w:id="2" w:author="Anna Marks" w:date="2022-12-13T10:14:00Z">
              <w:rPr>
                <w:lang w:val="en-GB"/>
              </w:rPr>
            </w:rPrChange>
          </w:rPr>
          <w:t>Okres od lat trzydziestych do sześćdziesiątych XVII w</w:t>
        </w:r>
      </w:ins>
      <w:ins w:id="3" w:author="Anna Marks" w:date="2022-12-16T08:22:00Z">
        <w:r w:rsidR="000133DE">
          <w:rPr>
            <w:lang w:val="pl-PL"/>
          </w:rPr>
          <w:t>.</w:t>
        </w:r>
      </w:ins>
      <w:ins w:id="4" w:author="Anna Marks" w:date="2022-12-13T10:14:00Z">
        <w:r w:rsidRPr="0051071D">
          <w:rPr>
            <w:lang w:val="pl-PL"/>
            <w:rPrChange w:id="5" w:author="Anna Marks" w:date="2022-12-13T10:14:00Z">
              <w:rPr>
                <w:lang w:val="en-GB"/>
              </w:rPr>
            </w:rPrChange>
          </w:rPr>
          <w:t xml:space="preserve"> był </w:t>
        </w:r>
      </w:ins>
      <w:ins w:id="6" w:author="Anna Marks" w:date="2022-12-16T08:22:00Z">
        <w:r w:rsidR="000133DE">
          <w:rPr>
            <w:lang w:val="pl-PL"/>
          </w:rPr>
          <w:t>czasem</w:t>
        </w:r>
      </w:ins>
      <w:ins w:id="7" w:author="Anna Marks" w:date="2022-12-13T10:14:00Z">
        <w:r w:rsidRPr="0051071D">
          <w:rPr>
            <w:lang w:val="pl-PL"/>
            <w:rPrChange w:id="8" w:author="Anna Marks" w:date="2022-12-13T10:14:00Z">
              <w:rPr>
                <w:lang w:val="en-GB"/>
              </w:rPr>
            </w:rPrChange>
          </w:rPr>
          <w:t xml:space="preserve"> dramatycznych zmian w Europie Północnej. </w:t>
        </w:r>
      </w:ins>
      <w:ins w:id="9" w:author="Anna Marks" w:date="2022-12-16T08:22:00Z">
        <w:r w:rsidR="000133DE">
          <w:rPr>
            <w:lang w:val="pl-PL"/>
          </w:rPr>
          <w:t>W sensie politycznym,</w:t>
        </w:r>
      </w:ins>
      <w:ins w:id="10" w:author="Anna Marks" w:date="2022-12-13T10:14:00Z">
        <w:r w:rsidRPr="0051071D">
          <w:rPr>
            <w:lang w:val="pl-PL"/>
            <w:rPrChange w:id="11" w:author="Anna Marks" w:date="2022-12-13T10:14:00Z">
              <w:rPr>
                <w:lang w:val="en-GB"/>
              </w:rPr>
            </w:rPrChange>
          </w:rPr>
          <w:t xml:space="preserve"> naznaczony był przełomem wojny trzydziestoletniej i ustanowionym po </w:t>
        </w:r>
      </w:ins>
      <w:ins w:id="12" w:author="Anna Marks" w:date="2022-12-16T08:22:00Z">
        <w:r w:rsidR="000133DE">
          <w:rPr>
            <w:lang w:val="pl-PL"/>
          </w:rPr>
          <w:t>P</w:t>
        </w:r>
      </w:ins>
      <w:ins w:id="13" w:author="Anna Marks" w:date="2022-12-13T10:14:00Z">
        <w:r w:rsidRPr="0051071D">
          <w:rPr>
            <w:lang w:val="pl-PL"/>
            <w:rPrChange w:id="14" w:author="Anna Marks" w:date="2022-12-13T10:14:00Z">
              <w:rPr>
                <w:lang w:val="en-GB"/>
              </w:rPr>
            </w:rPrChange>
          </w:rPr>
          <w:t xml:space="preserve">okoju </w:t>
        </w:r>
      </w:ins>
      <w:ins w:id="15" w:author="Anna Marks" w:date="2022-12-16T08:22:00Z">
        <w:r w:rsidR="000133DE">
          <w:rPr>
            <w:lang w:val="pl-PL"/>
          </w:rPr>
          <w:t>W</w:t>
        </w:r>
      </w:ins>
      <w:ins w:id="16" w:author="Anna Marks" w:date="2022-12-13T10:14:00Z">
        <w:r w:rsidRPr="0051071D">
          <w:rPr>
            <w:lang w:val="pl-PL"/>
            <w:rPrChange w:id="17" w:author="Anna Marks" w:date="2022-12-13T10:14:00Z">
              <w:rPr>
                <w:lang w:val="en-GB"/>
              </w:rPr>
            </w:rPrChange>
          </w:rPr>
          <w:t xml:space="preserve">estfalskim nowym ładem światowym. </w:t>
        </w:r>
      </w:ins>
      <w:ins w:id="18" w:author="Anna Marks" w:date="2022-12-16T08:22:00Z">
        <w:r w:rsidR="000133DE">
          <w:rPr>
            <w:lang w:val="pl-PL"/>
          </w:rPr>
          <w:t>W muzyce</w:t>
        </w:r>
      </w:ins>
      <w:ins w:id="19" w:author="Anna Marks" w:date="2022-12-13T10:14:00Z">
        <w:r w:rsidRPr="0051071D">
          <w:rPr>
            <w:lang w:val="pl-PL"/>
            <w:rPrChange w:id="20" w:author="Anna Marks" w:date="2022-12-13T10:14:00Z">
              <w:rPr>
                <w:lang w:val="en-GB"/>
              </w:rPr>
            </w:rPrChange>
          </w:rPr>
          <w:t xml:space="preserve"> został określony przez dominujący napływ </w:t>
        </w:r>
      </w:ins>
      <w:ins w:id="21" w:author="Anna Marks" w:date="2022-12-16T08:23:00Z">
        <w:r w:rsidR="000133DE">
          <w:rPr>
            <w:lang w:val="pl-PL"/>
          </w:rPr>
          <w:t>twórczości</w:t>
        </w:r>
      </w:ins>
      <w:ins w:id="22" w:author="Anna Marks" w:date="2022-12-13T10:14:00Z">
        <w:r w:rsidRPr="0051071D">
          <w:rPr>
            <w:lang w:val="pl-PL"/>
            <w:rPrChange w:id="23" w:author="Anna Marks" w:date="2022-12-13T10:14:00Z">
              <w:rPr>
                <w:lang w:val="en-GB"/>
              </w:rPr>
            </w:rPrChange>
          </w:rPr>
          <w:t xml:space="preserve"> włoskiej. We wczesnych dziesięcioleciach </w:t>
        </w:r>
      </w:ins>
      <w:ins w:id="24" w:author="Anna Marks" w:date="2022-12-16T08:23:00Z">
        <w:r w:rsidR="000133DE">
          <w:rPr>
            <w:lang w:val="pl-PL"/>
          </w:rPr>
          <w:t>stulecia</w:t>
        </w:r>
      </w:ins>
      <w:ins w:id="25" w:author="Anna Marks" w:date="2022-12-13T10:14:00Z">
        <w:r w:rsidRPr="0051071D">
          <w:rPr>
            <w:lang w:val="pl-PL"/>
            <w:rPrChange w:id="26" w:author="Anna Marks" w:date="2022-12-13T10:14:00Z">
              <w:rPr>
                <w:lang w:val="en-GB"/>
              </w:rPr>
            </w:rPrChange>
          </w:rPr>
          <w:t xml:space="preserve"> muzyka wenecka była w centrum zainteresowania, ale około 1640 r</w:t>
        </w:r>
      </w:ins>
      <w:ins w:id="27" w:author="Anna Marks" w:date="2022-12-16T08:23:00Z">
        <w:r w:rsidR="000133DE">
          <w:rPr>
            <w:lang w:val="pl-PL"/>
          </w:rPr>
          <w:t xml:space="preserve">. </w:t>
        </w:r>
      </w:ins>
      <w:ins w:id="28" w:author="Anna Marks" w:date="2022-12-13T10:14:00Z">
        <w:r w:rsidRPr="0051071D">
          <w:rPr>
            <w:lang w:val="pl-PL"/>
            <w:rPrChange w:id="29" w:author="Anna Marks" w:date="2022-12-13T10:14:00Z">
              <w:rPr>
                <w:lang w:val="en-GB"/>
              </w:rPr>
            </w:rPrChange>
          </w:rPr>
          <w:t xml:space="preserve">uwaga </w:t>
        </w:r>
      </w:ins>
      <w:ins w:id="30" w:author="Anna Marks" w:date="2022-12-16T08:23:00Z">
        <w:r w:rsidR="000133DE">
          <w:rPr>
            <w:lang w:val="pl-PL"/>
          </w:rPr>
          <w:t>skupiła się na</w:t>
        </w:r>
      </w:ins>
      <w:ins w:id="31" w:author="Anna Marks" w:date="2022-12-13T10:14:00Z">
        <w:r w:rsidRPr="0051071D">
          <w:rPr>
            <w:lang w:val="pl-PL"/>
            <w:rPrChange w:id="32" w:author="Anna Marks" w:date="2022-12-13T10:14:00Z">
              <w:rPr>
                <w:lang w:val="en-GB"/>
              </w:rPr>
            </w:rPrChange>
          </w:rPr>
          <w:t xml:space="preserve"> Rzy</w:t>
        </w:r>
      </w:ins>
      <w:ins w:id="33" w:author="Anna Marks" w:date="2022-12-16T08:23:00Z">
        <w:r w:rsidR="000133DE">
          <w:rPr>
            <w:lang w:val="pl-PL"/>
          </w:rPr>
          <w:t>ie</w:t>
        </w:r>
      </w:ins>
      <w:ins w:id="34" w:author="Anna Marks" w:date="2022-12-13T10:14:00Z">
        <w:r w:rsidRPr="0051071D">
          <w:rPr>
            <w:lang w:val="pl-PL"/>
            <w:rPrChange w:id="35" w:author="Anna Marks" w:date="2022-12-13T10:14:00Z">
              <w:rPr>
                <w:lang w:val="en-GB"/>
              </w:rPr>
            </w:rPrChange>
          </w:rPr>
          <w:t xml:space="preserve">. </w:t>
        </w:r>
        <w:r w:rsidRPr="000133DE">
          <w:rPr>
            <w:lang w:val="pl-PL"/>
            <w:rPrChange w:id="36" w:author="Anna Marks" w:date="2022-12-16T08:23:00Z">
              <w:rPr>
                <w:lang w:val="en-GB"/>
              </w:rPr>
            </w:rPrChange>
          </w:rPr>
          <w:t xml:space="preserve">Głównym </w:t>
        </w:r>
      </w:ins>
      <w:ins w:id="37" w:author="Anna Marks" w:date="2022-12-16T08:23:00Z">
        <w:r w:rsidR="000133DE">
          <w:rPr>
            <w:lang w:val="pl-PL"/>
          </w:rPr>
          <w:t>czynnikiem</w:t>
        </w:r>
      </w:ins>
      <w:ins w:id="38" w:author="Anna Marks" w:date="2022-12-13T10:14:00Z">
        <w:r w:rsidRPr="000133DE">
          <w:rPr>
            <w:lang w:val="pl-PL"/>
            <w:rPrChange w:id="39" w:author="Anna Marks" w:date="2022-12-16T08:23:00Z">
              <w:rPr>
                <w:lang w:val="en-GB"/>
              </w:rPr>
            </w:rPrChange>
          </w:rPr>
          <w:t xml:space="preserve"> w tym procesie był</w:t>
        </w:r>
      </w:ins>
      <w:ins w:id="40" w:author="Anna Marks" w:date="2022-12-16T08:23:00Z">
        <w:r w:rsidR="000133DE">
          <w:rPr>
            <w:lang w:val="pl-PL"/>
          </w:rPr>
          <w:t>a dzi</w:t>
        </w:r>
      </w:ins>
      <w:ins w:id="41" w:author="Anna Marks" w:date="2022-12-16T08:24:00Z">
        <w:r w:rsidR="000133DE">
          <w:rPr>
            <w:lang w:val="pl-PL"/>
          </w:rPr>
          <w:t>ałalność</w:t>
        </w:r>
      </w:ins>
      <w:ins w:id="42" w:author="Anna Marks" w:date="2022-12-13T10:14:00Z">
        <w:r w:rsidRPr="000133DE">
          <w:rPr>
            <w:lang w:val="pl-PL"/>
            <w:rPrChange w:id="43" w:author="Anna Marks" w:date="2022-12-16T08:23:00Z">
              <w:rPr>
                <w:lang w:val="en-GB"/>
              </w:rPr>
            </w:rPrChange>
          </w:rPr>
          <w:t xml:space="preserve"> Kaspar Förster</w:t>
        </w:r>
      </w:ins>
      <w:ins w:id="44" w:author="Anna Marks" w:date="2022-12-16T08:24:00Z">
        <w:r w:rsidR="000133DE">
          <w:rPr>
            <w:lang w:val="pl-PL"/>
          </w:rPr>
          <w:t>a</w:t>
        </w:r>
      </w:ins>
      <w:ins w:id="45" w:author="Anna Marks" w:date="2022-12-13T10:14:00Z">
        <w:r w:rsidRPr="000133DE">
          <w:rPr>
            <w:lang w:val="pl-PL"/>
            <w:rPrChange w:id="46" w:author="Anna Marks" w:date="2022-12-16T08:23:00Z">
              <w:rPr>
                <w:lang w:val="en-GB"/>
              </w:rPr>
            </w:rPrChange>
          </w:rPr>
          <w:t xml:space="preserve"> Jr.</w:t>
        </w:r>
      </w:ins>
    </w:p>
    <w:p w14:paraId="2FE83DD6" w14:textId="320FF34E" w:rsidR="001461B8" w:rsidRDefault="001461B8" w:rsidP="001461B8">
      <w:pPr>
        <w:spacing w:after="120"/>
        <w:rPr>
          <w:ins w:id="47" w:author="Anna Marks" w:date="2022-12-13T10:15:00Z"/>
          <w:lang w:val="en-GB"/>
        </w:rPr>
      </w:pPr>
      <w:r>
        <w:rPr>
          <w:lang w:val="en-GB"/>
        </w:rPr>
        <w:t>Kaspar Förster Jr</w:t>
      </w:r>
      <w:r w:rsidRPr="00FE01D0">
        <w:rPr>
          <w:lang w:val="en-GB"/>
        </w:rPr>
        <w:t xml:space="preserve"> was born in </w:t>
      </w:r>
      <w:r>
        <w:rPr>
          <w:lang w:val="en-GB"/>
        </w:rPr>
        <w:t>Gdańsk</w:t>
      </w:r>
      <w:r w:rsidRPr="00FE01D0">
        <w:rPr>
          <w:lang w:val="en-GB"/>
        </w:rPr>
        <w:t xml:space="preserve"> (Danzig) in 1616</w:t>
      </w:r>
      <w:r>
        <w:rPr>
          <w:lang w:val="en-GB"/>
        </w:rPr>
        <w:t xml:space="preserve"> into a family of musicians who had close contacts with the musical establishment at the Polish court. In 1633, Kaspar was sent to Rome to study with Giacomo Carissimi at the Jesuit German college</w:t>
      </w:r>
      <w:r w:rsidR="006733DC">
        <w:rPr>
          <w:lang w:val="en-GB"/>
        </w:rPr>
        <w:t>,</w:t>
      </w:r>
      <w:r>
        <w:rPr>
          <w:lang w:val="en-GB"/>
        </w:rPr>
        <w:t xml:space="preserve"> near piazza Navona. He stayed for about four years. The excellent skills and innovative mind of his teacher Carissimi, as well as the exuberant musical life of the eternal city</w:t>
      </w:r>
      <w:r w:rsidR="006514C9">
        <w:rPr>
          <w:lang w:val="en-GB"/>
        </w:rPr>
        <w:t>,</w:t>
      </w:r>
      <w:r>
        <w:rPr>
          <w:lang w:val="en-GB"/>
        </w:rPr>
        <w:t xml:space="preserve"> was arguably of extraordinary importance for his development as a composer and musician. After his return from Italy, he was employed as a singer at the Polish court of </w:t>
      </w:r>
      <w:r w:rsidRPr="00D100F2">
        <w:rPr>
          <w:lang w:val="en-GB"/>
        </w:rPr>
        <w:t>Władysław IV Vasa</w:t>
      </w:r>
      <w:r>
        <w:rPr>
          <w:lang w:val="en-GB"/>
        </w:rPr>
        <w:t xml:space="preserve">. There, he seems to have sung as an alto, even though he is primarily known as a very deep and powerful bass singer. According to contemporary reports, he could sing all four vocal ranges. Förster stayed in service of the Polish kings a few years into the reign of </w:t>
      </w:r>
      <w:r w:rsidRPr="00D100F2">
        <w:rPr>
          <w:lang w:val="en-GB"/>
        </w:rPr>
        <w:t>Jan II Kazimierz</w:t>
      </w:r>
      <w:r>
        <w:rPr>
          <w:lang w:val="en-GB"/>
        </w:rPr>
        <w:t xml:space="preserve">. He performed in a number of court operas to Italian librettos written by </w:t>
      </w:r>
      <w:r w:rsidRPr="00D100F2">
        <w:rPr>
          <w:lang w:val="en-GB"/>
        </w:rPr>
        <w:t>Virgilio Puccitelli</w:t>
      </w:r>
      <w:r>
        <w:rPr>
          <w:lang w:val="en-GB"/>
        </w:rPr>
        <w:t xml:space="preserve">, and may also have participated in composing the music for them, music which has unfortunately not </w:t>
      </w:r>
      <w:r w:rsidR="006514C9">
        <w:rPr>
          <w:lang w:val="en-GB"/>
        </w:rPr>
        <w:t>survived</w:t>
      </w:r>
      <w:r>
        <w:rPr>
          <w:lang w:val="en-GB"/>
        </w:rPr>
        <w:t>.</w:t>
      </w:r>
    </w:p>
    <w:p w14:paraId="28F5D393" w14:textId="03A8B300" w:rsidR="0051071D" w:rsidRPr="0051071D" w:rsidRDefault="0051071D" w:rsidP="001461B8">
      <w:pPr>
        <w:spacing w:after="120"/>
        <w:rPr>
          <w:lang w:val="pl-PL"/>
          <w:rPrChange w:id="48" w:author="Anna Marks" w:date="2022-12-13T10:15:00Z">
            <w:rPr>
              <w:lang w:val="en-GB"/>
            </w:rPr>
          </w:rPrChange>
        </w:rPr>
      </w:pPr>
      <w:ins w:id="49" w:author="Anna Marks" w:date="2022-12-13T10:15:00Z">
        <w:r w:rsidRPr="0051071D">
          <w:rPr>
            <w:lang w:val="pl-PL"/>
            <w:rPrChange w:id="50" w:author="Anna Marks" w:date="2022-12-13T10:15:00Z">
              <w:rPr>
                <w:lang w:val="en-GB"/>
              </w:rPr>
            </w:rPrChange>
          </w:rPr>
          <w:t xml:space="preserve">Kaspar Förster junior urodził się w Gdańsku </w:t>
        </w:r>
        <w:commentRangeStart w:id="51"/>
        <w:r w:rsidRPr="0051071D">
          <w:rPr>
            <w:lang w:val="pl-PL"/>
            <w:rPrChange w:id="52" w:author="Anna Marks" w:date="2022-12-13T10:15:00Z">
              <w:rPr>
                <w:lang w:val="en-GB"/>
              </w:rPr>
            </w:rPrChange>
          </w:rPr>
          <w:t xml:space="preserve">(Danzig) </w:t>
        </w:r>
      </w:ins>
      <w:commentRangeEnd w:id="51"/>
      <w:ins w:id="53" w:author="Anna Marks" w:date="2022-12-16T08:24:00Z">
        <w:r w:rsidR="000133DE">
          <w:rPr>
            <w:rStyle w:val="Odwoaniedokomentarza"/>
          </w:rPr>
          <w:commentReference w:id="51"/>
        </w:r>
      </w:ins>
      <w:ins w:id="54" w:author="Anna Marks" w:date="2022-12-13T10:15:00Z">
        <w:r w:rsidRPr="0051071D">
          <w:rPr>
            <w:lang w:val="pl-PL"/>
            <w:rPrChange w:id="55" w:author="Anna Marks" w:date="2022-12-13T10:15:00Z">
              <w:rPr>
                <w:lang w:val="en-GB"/>
              </w:rPr>
            </w:rPrChange>
          </w:rPr>
          <w:t>w 1616 r</w:t>
        </w:r>
      </w:ins>
      <w:ins w:id="56" w:author="Anna Marks" w:date="2022-12-16T08:24:00Z">
        <w:r w:rsidR="000133DE">
          <w:rPr>
            <w:lang w:val="pl-PL"/>
          </w:rPr>
          <w:t>.</w:t>
        </w:r>
      </w:ins>
      <w:ins w:id="57" w:author="Anna Marks" w:date="2022-12-13T10:15:00Z">
        <w:r w:rsidRPr="0051071D">
          <w:rPr>
            <w:lang w:val="pl-PL"/>
            <w:rPrChange w:id="58" w:author="Anna Marks" w:date="2022-12-13T10:15:00Z">
              <w:rPr>
                <w:lang w:val="en-GB"/>
              </w:rPr>
            </w:rPrChange>
          </w:rPr>
          <w:t xml:space="preserve"> w rodzinie muzyków, którzy mieli bliskie kontakty z muzycznym establishmentem dworu polskiego. W 1633 r</w:t>
        </w:r>
      </w:ins>
      <w:ins w:id="59" w:author="Anna Marks" w:date="2022-12-16T08:24:00Z">
        <w:r w:rsidR="000133DE">
          <w:rPr>
            <w:lang w:val="pl-PL"/>
          </w:rPr>
          <w:t>.</w:t>
        </w:r>
      </w:ins>
      <w:ins w:id="60" w:author="Anna Marks" w:date="2022-12-13T10:15:00Z">
        <w:r w:rsidRPr="0051071D">
          <w:rPr>
            <w:lang w:val="pl-PL"/>
            <w:rPrChange w:id="61" w:author="Anna Marks" w:date="2022-12-13T10:15:00Z">
              <w:rPr>
                <w:lang w:val="en-GB"/>
              </w:rPr>
            </w:rPrChange>
          </w:rPr>
          <w:t xml:space="preserve"> Kaspar został wysłany do Rzymu, aby </w:t>
        </w:r>
      </w:ins>
      <w:ins w:id="62" w:author="Anna Marks" w:date="2022-12-16T08:24:00Z">
        <w:r w:rsidR="000133DE">
          <w:rPr>
            <w:lang w:val="pl-PL"/>
          </w:rPr>
          <w:t>kształcić</w:t>
        </w:r>
      </w:ins>
      <w:ins w:id="63" w:author="Anna Marks" w:date="2022-12-13T10:15:00Z">
        <w:r w:rsidRPr="0051071D">
          <w:rPr>
            <w:lang w:val="pl-PL"/>
            <w:rPrChange w:id="64" w:author="Anna Marks" w:date="2022-12-13T10:15:00Z">
              <w:rPr>
                <w:lang w:val="en-GB"/>
              </w:rPr>
            </w:rPrChange>
          </w:rPr>
          <w:t xml:space="preserve"> się u Giacomo Carissimi</w:t>
        </w:r>
      </w:ins>
      <w:ins w:id="65" w:author="Anna Marks" w:date="2022-12-16T08:24:00Z">
        <w:r w:rsidR="000133DE">
          <w:rPr>
            <w:lang w:val="pl-PL"/>
          </w:rPr>
          <w:t>ego</w:t>
        </w:r>
      </w:ins>
      <w:ins w:id="66" w:author="Anna Marks" w:date="2022-12-13T10:15:00Z">
        <w:r w:rsidRPr="0051071D">
          <w:rPr>
            <w:lang w:val="pl-PL"/>
            <w:rPrChange w:id="67" w:author="Anna Marks" w:date="2022-12-13T10:15:00Z">
              <w:rPr>
                <w:lang w:val="en-GB"/>
              </w:rPr>
            </w:rPrChange>
          </w:rPr>
          <w:t xml:space="preserve"> w niemieckim kolegium jezuickim, niedaleko </w:t>
        </w:r>
      </w:ins>
      <w:ins w:id="68" w:author="Anna Marks" w:date="2022-12-16T08:25:00Z">
        <w:r w:rsidR="000133DE">
          <w:rPr>
            <w:lang w:val="pl-PL"/>
          </w:rPr>
          <w:t>Piazza</w:t>
        </w:r>
      </w:ins>
      <w:ins w:id="69" w:author="Anna Marks" w:date="2022-12-13T10:15:00Z">
        <w:r w:rsidRPr="0051071D">
          <w:rPr>
            <w:lang w:val="pl-PL"/>
            <w:rPrChange w:id="70" w:author="Anna Marks" w:date="2022-12-13T10:15:00Z">
              <w:rPr>
                <w:lang w:val="en-GB"/>
              </w:rPr>
            </w:rPrChange>
          </w:rPr>
          <w:t xml:space="preserve"> Navona. Pozostał </w:t>
        </w:r>
      </w:ins>
      <w:ins w:id="71" w:author="Anna Marks" w:date="2022-12-16T08:25:00Z">
        <w:r w:rsidR="000133DE">
          <w:rPr>
            <w:lang w:val="pl-PL"/>
          </w:rPr>
          <w:t xml:space="preserve">tam </w:t>
        </w:r>
      </w:ins>
      <w:ins w:id="72" w:author="Anna Marks" w:date="2022-12-13T10:15:00Z">
        <w:r w:rsidRPr="0051071D">
          <w:rPr>
            <w:lang w:val="pl-PL"/>
            <w:rPrChange w:id="73" w:author="Anna Marks" w:date="2022-12-13T10:15:00Z">
              <w:rPr>
                <w:lang w:val="en-GB"/>
              </w:rPr>
            </w:rPrChange>
          </w:rPr>
          <w:t xml:space="preserve">przez około cztery lata. Doskonałe umiejętności i </w:t>
        </w:r>
      </w:ins>
      <w:ins w:id="74" w:author="Anna Marks" w:date="2022-12-16T08:25:00Z">
        <w:r w:rsidR="000133DE">
          <w:rPr>
            <w:lang w:val="pl-PL"/>
          </w:rPr>
          <w:t xml:space="preserve">otawrty na nowości </w:t>
        </w:r>
      </w:ins>
      <w:ins w:id="75" w:author="Anna Marks" w:date="2022-12-13T10:15:00Z">
        <w:r w:rsidRPr="0051071D">
          <w:rPr>
            <w:lang w:val="pl-PL"/>
            <w:rPrChange w:id="76" w:author="Anna Marks" w:date="2022-12-13T10:15:00Z">
              <w:rPr>
                <w:lang w:val="en-GB"/>
              </w:rPr>
            </w:rPrChange>
          </w:rPr>
          <w:t>umysł jego nauczyciela Carissimi</w:t>
        </w:r>
      </w:ins>
      <w:ins w:id="77" w:author="Anna Marks" w:date="2022-12-16T08:25:00Z">
        <w:r w:rsidR="000133DE">
          <w:rPr>
            <w:lang w:val="pl-PL"/>
          </w:rPr>
          <w:t>ego</w:t>
        </w:r>
      </w:ins>
      <w:ins w:id="78" w:author="Anna Marks" w:date="2022-12-13T10:15:00Z">
        <w:r w:rsidRPr="0051071D">
          <w:rPr>
            <w:lang w:val="pl-PL"/>
            <w:rPrChange w:id="79" w:author="Anna Marks" w:date="2022-12-13T10:15:00Z">
              <w:rPr>
                <w:lang w:val="en-GB"/>
              </w:rPr>
            </w:rPrChange>
          </w:rPr>
          <w:t xml:space="preserve">, a także bujne życie muzyczne Wiecznego Miasta miały prawdopodobnie niezwykłe znaczenie dla jego rozwoju jako kompozytora i muzyka. Po powrocie z Włoch został zatrudniony jako śpiewak na polskim dworze Władysława IV Wazy. Tam </w:t>
        </w:r>
      </w:ins>
      <w:ins w:id="80" w:author="Anna Marks" w:date="2022-12-16T08:26:00Z">
        <w:r w:rsidR="000133DE">
          <w:rPr>
            <w:lang w:val="pl-PL"/>
          </w:rPr>
          <w:t xml:space="preserve">przypuszczalnie </w:t>
        </w:r>
      </w:ins>
      <w:ins w:id="81" w:author="Anna Marks" w:date="2022-12-13T10:15:00Z">
        <w:r w:rsidRPr="0051071D">
          <w:rPr>
            <w:lang w:val="pl-PL"/>
            <w:rPrChange w:id="82" w:author="Anna Marks" w:date="2022-12-13T10:15:00Z">
              <w:rPr>
                <w:lang w:val="en-GB"/>
              </w:rPr>
            </w:rPrChange>
          </w:rPr>
          <w:t xml:space="preserve">śpiewał jako alt, chociaż jest znany przede wszystkim jako bardzo głęboki i potężny bas. Według ówczesnych przekazów potrafił śpiewać wszystkimi czterema zakresami wokalnymi. Förster służył królom polskim przez kilka lat panowania Jana II Kazimierza. </w:t>
        </w:r>
        <w:r w:rsidRPr="0051071D">
          <w:rPr>
            <w:lang w:val="pl-PL"/>
            <w:rPrChange w:id="83" w:author="Anna Marks" w:date="2022-12-13T10:15:00Z">
              <w:rPr>
                <w:lang w:val="en-GB"/>
              </w:rPr>
            </w:rPrChange>
          </w:rPr>
          <w:lastRenderedPageBreak/>
          <w:t>Występował w wielu operach dworskich do włoskich librett Virgili</w:t>
        </w:r>
      </w:ins>
      <w:ins w:id="84" w:author="Anna Marks" w:date="2022-12-16T08:26:00Z">
        <w:r w:rsidR="000133DE">
          <w:rPr>
            <w:lang w:val="pl-PL"/>
          </w:rPr>
          <w:t>a</w:t>
        </w:r>
      </w:ins>
      <w:ins w:id="85" w:author="Anna Marks" w:date="2022-12-13T10:15:00Z">
        <w:r w:rsidRPr="0051071D">
          <w:rPr>
            <w:lang w:val="pl-PL"/>
            <w:rPrChange w:id="86" w:author="Anna Marks" w:date="2022-12-13T10:15:00Z">
              <w:rPr>
                <w:lang w:val="en-GB"/>
              </w:rPr>
            </w:rPrChange>
          </w:rPr>
          <w:t xml:space="preserve"> Puccitelli</w:t>
        </w:r>
      </w:ins>
      <w:ins w:id="87" w:author="Anna Marks" w:date="2022-12-16T08:26:00Z">
        <w:r w:rsidR="000133DE">
          <w:rPr>
            <w:lang w:val="pl-PL"/>
          </w:rPr>
          <w:t>ego</w:t>
        </w:r>
      </w:ins>
      <w:ins w:id="88" w:author="Anna Marks" w:date="2022-12-13T10:15:00Z">
        <w:r w:rsidRPr="0051071D">
          <w:rPr>
            <w:lang w:val="pl-PL"/>
            <w:rPrChange w:id="89" w:author="Anna Marks" w:date="2022-12-13T10:15:00Z">
              <w:rPr>
                <w:lang w:val="en-GB"/>
              </w:rPr>
            </w:rPrChange>
          </w:rPr>
          <w:t>, być może brał także udział w komponowaniu do nich muzyki, która niestety się nie zachowała.</w:t>
        </w:r>
      </w:ins>
    </w:p>
    <w:p w14:paraId="27C81A64" w14:textId="43842E9B" w:rsidR="00303844" w:rsidRDefault="001461B8" w:rsidP="001461B8">
      <w:pPr>
        <w:spacing w:after="120"/>
        <w:rPr>
          <w:lang w:val="en-GB"/>
        </w:rPr>
      </w:pPr>
      <w:r w:rsidRPr="00D100F2">
        <w:rPr>
          <w:lang w:val="en-GB"/>
        </w:rPr>
        <w:t xml:space="preserve">In 1652, Förster left Poland for the position as </w:t>
      </w:r>
      <w:r>
        <w:rPr>
          <w:i/>
          <w:lang w:val="en-GB"/>
        </w:rPr>
        <w:t>Hofkapellmeister</w:t>
      </w:r>
      <w:r>
        <w:rPr>
          <w:lang w:val="en-GB"/>
        </w:rPr>
        <w:t xml:space="preserve"> in Denmark, where he was payed a remarkably high salary of 1000 riksdaler. He stayed there for fifteen years, with a break during the Danish-Swedish wars. In Copenhagen, he composed music for royal church services and court divertissements, including </w:t>
      </w:r>
      <w:r>
        <w:rPr>
          <w:i/>
          <w:lang w:val="en-GB"/>
        </w:rPr>
        <w:t>ballet du cour</w:t>
      </w:r>
      <w:r>
        <w:rPr>
          <w:lang w:val="en-GB"/>
        </w:rPr>
        <w:t xml:space="preserve"> productions. He also wrote a </w:t>
      </w:r>
      <w:r>
        <w:rPr>
          <w:i/>
          <w:lang w:val="en-GB"/>
        </w:rPr>
        <w:t>dramma per musica</w:t>
      </w:r>
      <w:r>
        <w:rPr>
          <w:lang w:val="en-GB"/>
        </w:rPr>
        <w:t xml:space="preserve"> for a royal wedding in 1663, </w:t>
      </w:r>
      <w:r>
        <w:rPr>
          <w:i/>
          <w:lang w:val="en-GB"/>
        </w:rPr>
        <w:t>Il Cadmo</w:t>
      </w:r>
      <w:r>
        <w:rPr>
          <w:lang w:val="en-GB"/>
        </w:rPr>
        <w:t xml:space="preserve"> and sung himself the role as the dragon slayer Cadmin. For a few years he was also </w:t>
      </w:r>
      <w:r>
        <w:rPr>
          <w:i/>
          <w:lang w:val="en-GB"/>
        </w:rPr>
        <w:t>Kapellmeister</w:t>
      </w:r>
      <w:r>
        <w:rPr>
          <w:lang w:val="en-GB"/>
        </w:rPr>
        <w:t xml:space="preserve"> at St. Mary’s church in Gdańsk, but he appears to have held this position </w:t>
      </w:r>
      <w:r w:rsidRPr="00253847">
        <w:rPr>
          <w:rStyle w:val="ui"/>
          <w:lang w:val="en-GB"/>
        </w:rPr>
        <w:t>simultaneously</w:t>
      </w:r>
      <w:r w:rsidRPr="00253847">
        <w:rPr>
          <w:sz w:val="20"/>
          <w:szCs w:val="20"/>
          <w:lang w:val="en-GB"/>
        </w:rPr>
        <w:t xml:space="preserve"> </w:t>
      </w:r>
      <w:r>
        <w:rPr>
          <w:lang w:val="en-GB"/>
        </w:rPr>
        <w:t xml:space="preserve">with the post in Copenhagen. During the wars, around 1658–1661, he </w:t>
      </w:r>
      <w:r w:rsidR="00FC156B">
        <w:rPr>
          <w:lang w:val="en-GB"/>
        </w:rPr>
        <w:t xml:space="preserve">left Copenhagen </w:t>
      </w:r>
      <w:r>
        <w:rPr>
          <w:lang w:val="en-GB"/>
        </w:rPr>
        <w:t xml:space="preserve">and travelled back to Venice and Rome, where he re-established contact with </w:t>
      </w:r>
      <w:r w:rsidR="002A3AD9">
        <w:rPr>
          <w:lang w:val="en-GB"/>
        </w:rPr>
        <w:t>his</w:t>
      </w:r>
      <w:r>
        <w:rPr>
          <w:lang w:val="en-GB"/>
        </w:rPr>
        <w:t xml:space="preserve"> teacher Carissimi and performed as a singer in his</w:t>
      </w:r>
      <w:r w:rsidR="00303844">
        <w:rPr>
          <w:lang w:val="en-GB"/>
        </w:rPr>
        <w:t xml:space="preserve"> church St. Apollinare. In 1661 </w:t>
      </w:r>
      <w:r>
        <w:rPr>
          <w:lang w:val="en-GB"/>
        </w:rPr>
        <w:t>he was back in Copenhagen and renewed his contract. Six years later, Förster left Denmark for good. After shorter stays with the colleagues Christoph Bernhard in Hamburg and Heinrich Schütz in Dresden, he retired to the Cistercian Abbey a</w:t>
      </w:r>
      <w:r w:rsidR="00303844">
        <w:rPr>
          <w:lang w:val="en-GB"/>
        </w:rPr>
        <w:t xml:space="preserve">t Oliwa, where he died in 1673. Despite the fact that he worked for </w:t>
      </w:r>
      <w:r w:rsidR="006F722C">
        <w:rPr>
          <w:lang w:val="en-GB"/>
        </w:rPr>
        <w:t>the</w:t>
      </w:r>
      <w:r w:rsidR="00303844">
        <w:rPr>
          <w:lang w:val="en-GB"/>
        </w:rPr>
        <w:t xml:space="preserve"> Lutheran court </w:t>
      </w:r>
      <w:r w:rsidR="006F722C">
        <w:rPr>
          <w:lang w:val="en-GB"/>
        </w:rPr>
        <w:t xml:space="preserve">in Denmark </w:t>
      </w:r>
      <w:r w:rsidR="00303844">
        <w:rPr>
          <w:lang w:val="en-GB"/>
        </w:rPr>
        <w:t xml:space="preserve">during a large part of his </w:t>
      </w:r>
      <w:r w:rsidR="002A3AD9">
        <w:rPr>
          <w:lang w:val="en-GB"/>
        </w:rPr>
        <w:t>career, Förster</w:t>
      </w:r>
      <w:r w:rsidR="00303844">
        <w:rPr>
          <w:lang w:val="en-GB"/>
        </w:rPr>
        <w:t xml:space="preserve"> was of Catholic faith.</w:t>
      </w:r>
    </w:p>
    <w:p w14:paraId="2E093929" w14:textId="014AAF13" w:rsidR="001461B8" w:rsidRDefault="001461B8" w:rsidP="001461B8">
      <w:pPr>
        <w:spacing w:after="120"/>
        <w:rPr>
          <w:ins w:id="90" w:author="Anna Marks" w:date="2022-12-13T10:15:00Z"/>
          <w:lang w:val="en-GB"/>
        </w:rPr>
      </w:pPr>
      <w:r>
        <w:rPr>
          <w:lang w:val="en-GB"/>
        </w:rPr>
        <w:t xml:space="preserve">Kaspar Förster Jr enjoyed a very high reputation in northern Europe during his lifetime. When Christoph Bernhard in his compositional treatise singles out three contemporary German composers </w:t>
      </w:r>
      <w:r w:rsidR="006514C9">
        <w:rPr>
          <w:lang w:val="en-GB"/>
        </w:rPr>
        <w:t xml:space="preserve">particularly </w:t>
      </w:r>
      <w:r>
        <w:rPr>
          <w:lang w:val="en-GB"/>
        </w:rPr>
        <w:t>worthy of imitation, he mentions Förster together with Heinrich Schütz and Johann Caspar Kerll.</w:t>
      </w:r>
    </w:p>
    <w:p w14:paraId="292B15B7" w14:textId="2EEFF427" w:rsidR="0051071D" w:rsidRPr="0051071D" w:rsidRDefault="0051071D" w:rsidP="0051071D">
      <w:pPr>
        <w:spacing w:after="120"/>
        <w:rPr>
          <w:lang w:val="pl-PL"/>
          <w:rPrChange w:id="91" w:author="Anna Marks" w:date="2022-12-13T10:15:00Z">
            <w:rPr>
              <w:lang w:val="en-GB"/>
            </w:rPr>
          </w:rPrChange>
        </w:rPr>
      </w:pPr>
      <w:ins w:id="92" w:author="Anna Marks" w:date="2022-12-13T10:15:00Z">
        <w:r w:rsidRPr="0051071D">
          <w:rPr>
            <w:lang w:val="pl-PL"/>
            <w:rPrChange w:id="93" w:author="Anna Marks" w:date="2022-12-13T10:15:00Z">
              <w:rPr>
                <w:lang w:val="en-GB"/>
              </w:rPr>
            </w:rPrChange>
          </w:rPr>
          <w:t>W 1652 r. Förster wyjechał z Polski</w:t>
        </w:r>
      </w:ins>
      <w:ins w:id="94" w:author="Anna Marks" w:date="2022-12-16T08:26:00Z">
        <w:r w:rsidR="000133DE">
          <w:rPr>
            <w:lang w:val="pl-PL"/>
          </w:rPr>
          <w:t xml:space="preserve">, by objąć </w:t>
        </w:r>
      </w:ins>
      <w:ins w:id="95" w:author="Anna Marks" w:date="2022-12-13T10:15:00Z">
        <w:r w:rsidRPr="0051071D">
          <w:rPr>
            <w:lang w:val="pl-PL"/>
            <w:rPrChange w:id="96" w:author="Anna Marks" w:date="2022-12-13T10:15:00Z">
              <w:rPr>
                <w:lang w:val="en-GB"/>
              </w:rPr>
            </w:rPrChange>
          </w:rPr>
          <w:t xml:space="preserve">stanowisko Hofkapellmeistera w Danii, gdzie otrzymywał niezwykle wysoką pensję w wysokości 1000 riksdalerów. Przebywał tam przez piętnaście lat, z przerwą w czasie wojen duńsko-szwedzkich. W Kopenhadze komponował muzykę do królewskich nabożeństw kościelnych i dworskich rozrywek, w tym do </w:t>
        </w:r>
      </w:ins>
      <w:ins w:id="97" w:author="Anna Marks" w:date="2022-12-16T08:27:00Z">
        <w:r w:rsidR="000133DE">
          <w:rPr>
            <w:lang w:val="pl-PL"/>
          </w:rPr>
          <w:t>inscenizacji</w:t>
        </w:r>
      </w:ins>
      <w:ins w:id="98" w:author="Anna Marks" w:date="2022-12-13T10:15:00Z">
        <w:r w:rsidRPr="0051071D">
          <w:rPr>
            <w:lang w:val="pl-PL"/>
            <w:rPrChange w:id="99" w:author="Anna Marks" w:date="2022-12-13T10:15:00Z">
              <w:rPr>
                <w:lang w:val="en-GB"/>
              </w:rPr>
            </w:rPrChange>
          </w:rPr>
          <w:t xml:space="preserve"> </w:t>
        </w:r>
        <w:commentRangeStart w:id="100"/>
        <w:r w:rsidRPr="000133DE">
          <w:rPr>
            <w:i/>
            <w:iCs/>
            <w:lang w:val="pl-PL"/>
            <w:rPrChange w:id="101" w:author="Anna Marks" w:date="2022-12-16T08:27:00Z">
              <w:rPr>
                <w:lang w:val="en-GB"/>
              </w:rPr>
            </w:rPrChange>
          </w:rPr>
          <w:t>bal</w:t>
        </w:r>
      </w:ins>
      <w:ins w:id="102" w:author="Anna Marks" w:date="2022-12-16T08:27:00Z">
        <w:r w:rsidR="000133DE" w:rsidRPr="000133DE">
          <w:rPr>
            <w:i/>
            <w:iCs/>
            <w:lang w:val="pl-PL"/>
            <w:rPrChange w:id="103" w:author="Anna Marks" w:date="2022-12-16T08:27:00Z">
              <w:rPr>
                <w:lang w:val="pl-PL"/>
              </w:rPr>
            </w:rPrChange>
          </w:rPr>
          <w:t>let</w:t>
        </w:r>
        <w:r w:rsidR="000133DE">
          <w:rPr>
            <w:i/>
            <w:iCs/>
            <w:lang w:val="pl-PL"/>
          </w:rPr>
          <w:t>s</w:t>
        </w:r>
      </w:ins>
      <w:ins w:id="104" w:author="Anna Marks" w:date="2022-12-13T10:15:00Z">
        <w:r w:rsidRPr="000133DE">
          <w:rPr>
            <w:i/>
            <w:iCs/>
            <w:lang w:val="pl-PL"/>
            <w:rPrChange w:id="105" w:author="Anna Marks" w:date="2022-12-16T08:27:00Z">
              <w:rPr>
                <w:lang w:val="en-GB"/>
              </w:rPr>
            </w:rPrChange>
          </w:rPr>
          <w:t xml:space="preserve"> </w:t>
        </w:r>
      </w:ins>
      <w:commentRangeEnd w:id="100"/>
      <w:ins w:id="106" w:author="Anna Marks" w:date="2022-12-16T08:28:00Z">
        <w:r w:rsidR="000133DE">
          <w:rPr>
            <w:rStyle w:val="Odwoaniedokomentarza"/>
          </w:rPr>
          <w:commentReference w:id="100"/>
        </w:r>
      </w:ins>
      <w:ins w:id="107" w:author="Anna Marks" w:date="2022-12-13T10:15:00Z">
        <w:r w:rsidRPr="000133DE">
          <w:rPr>
            <w:i/>
            <w:iCs/>
            <w:lang w:val="pl-PL"/>
            <w:rPrChange w:id="108" w:author="Anna Marks" w:date="2022-12-16T08:27:00Z">
              <w:rPr>
                <w:lang w:val="en-GB"/>
              </w:rPr>
            </w:rPrChange>
          </w:rPr>
          <w:t>du cour</w:t>
        </w:r>
        <w:r w:rsidRPr="0051071D">
          <w:rPr>
            <w:lang w:val="pl-PL"/>
            <w:rPrChange w:id="109" w:author="Anna Marks" w:date="2022-12-13T10:15:00Z">
              <w:rPr>
                <w:lang w:val="en-GB"/>
              </w:rPr>
            </w:rPrChange>
          </w:rPr>
          <w:t xml:space="preserve">. Napisał także </w:t>
        </w:r>
        <w:r w:rsidRPr="000133DE">
          <w:rPr>
            <w:i/>
            <w:iCs/>
            <w:lang w:val="pl-PL"/>
            <w:rPrChange w:id="110" w:author="Anna Marks" w:date="2022-12-16T08:28:00Z">
              <w:rPr>
                <w:lang w:val="en-GB"/>
              </w:rPr>
            </w:rPrChange>
          </w:rPr>
          <w:t>dra</w:t>
        </w:r>
      </w:ins>
      <w:ins w:id="111" w:author="Anna Marks" w:date="2022-12-16T08:28:00Z">
        <w:r w:rsidR="000133DE" w:rsidRPr="000133DE">
          <w:rPr>
            <w:i/>
            <w:iCs/>
            <w:lang w:val="pl-PL"/>
            <w:rPrChange w:id="112" w:author="Anna Marks" w:date="2022-12-16T08:28:00Z">
              <w:rPr>
                <w:lang w:val="pl-PL"/>
              </w:rPr>
            </w:rPrChange>
          </w:rPr>
          <w:t>mma</w:t>
        </w:r>
      </w:ins>
      <w:ins w:id="113" w:author="Anna Marks" w:date="2022-12-13T10:15:00Z">
        <w:r w:rsidRPr="000133DE">
          <w:rPr>
            <w:i/>
            <w:iCs/>
            <w:lang w:val="pl-PL"/>
            <w:rPrChange w:id="114" w:author="Anna Marks" w:date="2022-12-16T08:28:00Z">
              <w:rPr>
                <w:lang w:val="en-GB"/>
              </w:rPr>
            </w:rPrChange>
          </w:rPr>
          <w:t xml:space="preserve"> per musica</w:t>
        </w:r>
        <w:r w:rsidRPr="0051071D">
          <w:rPr>
            <w:lang w:val="pl-PL"/>
            <w:rPrChange w:id="115" w:author="Anna Marks" w:date="2022-12-13T10:15:00Z">
              <w:rPr>
                <w:lang w:val="en-GB"/>
              </w:rPr>
            </w:rPrChange>
          </w:rPr>
          <w:t xml:space="preserve"> na królewskie wesele w 1663 roku</w:t>
        </w:r>
      </w:ins>
      <w:ins w:id="116" w:author="Anna Marks" w:date="2022-12-16T08:28:00Z">
        <w:r w:rsidR="000133DE">
          <w:rPr>
            <w:lang w:val="pl-PL"/>
          </w:rPr>
          <w:t xml:space="preserve"> –</w:t>
        </w:r>
      </w:ins>
      <w:ins w:id="117" w:author="Anna Marks" w:date="2022-12-13T10:15:00Z">
        <w:r w:rsidRPr="0051071D">
          <w:rPr>
            <w:lang w:val="pl-PL"/>
            <w:rPrChange w:id="118" w:author="Anna Marks" w:date="2022-12-13T10:15:00Z">
              <w:rPr>
                <w:lang w:val="en-GB"/>
              </w:rPr>
            </w:rPrChange>
          </w:rPr>
          <w:t xml:space="preserve"> </w:t>
        </w:r>
        <w:r w:rsidRPr="000133DE">
          <w:rPr>
            <w:i/>
            <w:iCs/>
            <w:lang w:val="pl-PL"/>
            <w:rPrChange w:id="119" w:author="Anna Marks" w:date="2022-12-16T08:28:00Z">
              <w:rPr>
                <w:lang w:val="en-GB"/>
              </w:rPr>
            </w:rPrChange>
          </w:rPr>
          <w:t>Il Cadmo</w:t>
        </w:r>
        <w:r w:rsidRPr="0051071D">
          <w:rPr>
            <w:lang w:val="pl-PL"/>
            <w:rPrChange w:id="120" w:author="Anna Marks" w:date="2022-12-13T10:15:00Z">
              <w:rPr>
                <w:lang w:val="en-GB"/>
              </w:rPr>
            </w:rPrChange>
          </w:rPr>
          <w:t xml:space="preserve"> </w:t>
        </w:r>
      </w:ins>
      <w:ins w:id="121" w:author="Anna Marks" w:date="2022-12-16T08:28:00Z">
        <w:r w:rsidR="000133DE">
          <w:rPr>
            <w:lang w:val="pl-PL"/>
          </w:rPr>
          <w:t>– w którym zaśpie</w:t>
        </w:r>
      </w:ins>
      <w:ins w:id="122" w:author="Anna Marks" w:date="2022-12-16T08:29:00Z">
        <w:r w:rsidR="000133DE">
          <w:rPr>
            <w:lang w:val="pl-PL"/>
          </w:rPr>
          <w:t>wał rolę</w:t>
        </w:r>
      </w:ins>
      <w:ins w:id="123" w:author="Anna Marks" w:date="2022-12-13T10:15:00Z">
        <w:r w:rsidRPr="0051071D">
          <w:rPr>
            <w:lang w:val="pl-PL"/>
            <w:rPrChange w:id="124" w:author="Anna Marks" w:date="2022-12-13T10:15:00Z">
              <w:rPr>
                <w:lang w:val="en-GB"/>
              </w:rPr>
            </w:rPrChange>
          </w:rPr>
          <w:t xml:space="preserve"> rolę pogromcy smoków Cadmina. Przez kilka lat był także kapelmistrzem </w:t>
        </w:r>
      </w:ins>
      <w:ins w:id="125" w:author="Anna Marks" w:date="2022-12-16T08:29:00Z">
        <w:r w:rsidR="000133DE">
          <w:rPr>
            <w:lang w:val="pl-PL"/>
          </w:rPr>
          <w:t>K</w:t>
        </w:r>
      </w:ins>
      <w:ins w:id="126" w:author="Anna Marks" w:date="2022-12-13T10:15:00Z">
        <w:r w:rsidRPr="0051071D">
          <w:rPr>
            <w:lang w:val="pl-PL"/>
            <w:rPrChange w:id="127" w:author="Anna Marks" w:date="2022-12-13T10:15:00Z">
              <w:rPr>
                <w:lang w:val="en-GB"/>
              </w:rPr>
            </w:rPrChange>
          </w:rPr>
          <w:t>ościoła Mariackiego w Gdańsku, ale wydaje się, że pełnił tę funkcję równocześnie z posadą w Kopenhadze. W czasie wojen, ok. 1658-1661</w:t>
        </w:r>
      </w:ins>
      <w:ins w:id="128" w:author="Anna Marks" w:date="2022-12-16T08:29:00Z">
        <w:r w:rsidR="000133DE">
          <w:rPr>
            <w:lang w:val="pl-PL"/>
          </w:rPr>
          <w:t xml:space="preserve"> r.</w:t>
        </w:r>
      </w:ins>
      <w:ins w:id="129" w:author="Anna Marks" w:date="2022-12-13T10:15:00Z">
        <w:r w:rsidRPr="0051071D">
          <w:rPr>
            <w:lang w:val="pl-PL"/>
            <w:rPrChange w:id="130" w:author="Anna Marks" w:date="2022-12-13T10:15:00Z">
              <w:rPr>
                <w:lang w:val="en-GB"/>
              </w:rPr>
            </w:rPrChange>
          </w:rPr>
          <w:t>, opuścił Kopenhagę i udał się z powrotem do Wenecji i Rzymu, gdzie ponownie nawiązał kontakt ze swoim nauczycielem Carissimim i występował jako śpiewak w jego kościele św. Apolinare</w:t>
        </w:r>
      </w:ins>
      <w:ins w:id="131" w:author="Anna Marks" w:date="2022-12-16T08:29:00Z">
        <w:r w:rsidR="000133DE">
          <w:rPr>
            <w:lang w:val="pl-PL"/>
          </w:rPr>
          <w:t>go</w:t>
        </w:r>
      </w:ins>
      <w:ins w:id="132" w:author="Anna Marks" w:date="2022-12-13T10:15:00Z">
        <w:r w:rsidRPr="0051071D">
          <w:rPr>
            <w:lang w:val="pl-PL"/>
            <w:rPrChange w:id="133" w:author="Anna Marks" w:date="2022-12-13T10:15:00Z">
              <w:rPr>
                <w:lang w:val="en-GB"/>
              </w:rPr>
            </w:rPrChange>
          </w:rPr>
          <w:t xml:space="preserve">. W 1661 </w:t>
        </w:r>
      </w:ins>
      <w:ins w:id="134" w:author="Anna Marks" w:date="2022-12-16T08:29:00Z">
        <w:r w:rsidR="000133DE">
          <w:rPr>
            <w:lang w:val="pl-PL"/>
          </w:rPr>
          <w:t xml:space="preserve">r. </w:t>
        </w:r>
      </w:ins>
      <w:ins w:id="135" w:author="Anna Marks" w:date="2022-12-13T10:15:00Z">
        <w:r w:rsidRPr="0051071D">
          <w:rPr>
            <w:lang w:val="pl-PL"/>
            <w:rPrChange w:id="136" w:author="Anna Marks" w:date="2022-12-13T10:15:00Z">
              <w:rPr>
                <w:lang w:val="en-GB"/>
              </w:rPr>
            </w:rPrChange>
          </w:rPr>
          <w:t xml:space="preserve">wrócił do Kopenhagi i odnowił kontrakt. Sześć lat później Förster opuścił Danię na </w:t>
        </w:r>
      </w:ins>
      <w:ins w:id="137" w:author="Anna Marks" w:date="2022-12-16T08:29:00Z">
        <w:r w:rsidR="000133DE">
          <w:rPr>
            <w:lang w:val="pl-PL"/>
          </w:rPr>
          <w:t>dobre</w:t>
        </w:r>
      </w:ins>
      <w:ins w:id="138" w:author="Anna Marks" w:date="2022-12-13T10:15:00Z">
        <w:r w:rsidRPr="0051071D">
          <w:rPr>
            <w:lang w:val="pl-PL"/>
            <w:rPrChange w:id="139" w:author="Anna Marks" w:date="2022-12-13T10:15:00Z">
              <w:rPr>
                <w:lang w:val="en-GB"/>
              </w:rPr>
            </w:rPrChange>
          </w:rPr>
          <w:t xml:space="preserve">. Po krótszych pobytach u kolegów </w:t>
        </w:r>
      </w:ins>
      <w:ins w:id="140" w:author="Anna Marks" w:date="2022-12-16T08:30:00Z">
        <w:r w:rsidR="000133DE">
          <w:rPr>
            <w:lang w:val="pl-PL"/>
          </w:rPr>
          <w:t xml:space="preserve">po fachu </w:t>
        </w:r>
      </w:ins>
      <w:ins w:id="141" w:author="Anna Marks" w:date="2022-12-13T10:15:00Z">
        <w:r w:rsidRPr="0051071D">
          <w:rPr>
            <w:lang w:val="pl-PL"/>
            <w:rPrChange w:id="142" w:author="Anna Marks" w:date="2022-12-13T10:15:00Z">
              <w:rPr>
                <w:lang w:val="en-GB"/>
              </w:rPr>
            </w:rPrChange>
          </w:rPr>
          <w:t>Christopha Bernharda w Hamburgu i Heinricha Schütza w Dreźnie przeszedł na emeryturę do opactwa cystersów w Oliwie, gdzie zmarł w 1673 r. Pomimo tego, że przez większą część swojej kariery pracował na dworze luterańskim w Danii, Förster był wyznania katolickiego.</w:t>
        </w:r>
      </w:ins>
      <w:ins w:id="143" w:author="Anna Marks" w:date="2022-12-16T08:30:00Z">
        <w:r w:rsidR="000133DE">
          <w:rPr>
            <w:lang w:val="pl-PL"/>
          </w:rPr>
          <w:t xml:space="preserve"> </w:t>
        </w:r>
      </w:ins>
      <w:ins w:id="144" w:author="Anna Marks" w:date="2022-12-13T10:15:00Z">
        <w:r w:rsidRPr="0051071D">
          <w:rPr>
            <w:lang w:val="pl-PL"/>
            <w:rPrChange w:id="145" w:author="Anna Marks" w:date="2022-12-13T10:15:00Z">
              <w:rPr>
                <w:lang w:val="en-GB"/>
              </w:rPr>
            </w:rPrChange>
          </w:rPr>
          <w:t xml:space="preserve">Kaspar Förster Jr za życia cieszył się bardzo dobrą reputacją w północnej Europie. Kiedy Christoph Bernhard w swoim </w:t>
        </w:r>
        <w:r w:rsidRPr="0051071D">
          <w:rPr>
            <w:lang w:val="pl-PL"/>
            <w:rPrChange w:id="146" w:author="Anna Marks" w:date="2022-12-13T10:15:00Z">
              <w:rPr>
                <w:lang w:val="en-GB"/>
              </w:rPr>
            </w:rPrChange>
          </w:rPr>
          <w:lastRenderedPageBreak/>
          <w:t xml:space="preserve">traktacie kompozytorskim wyróżnia trzech współczesnych </w:t>
        </w:r>
      </w:ins>
      <w:ins w:id="147" w:author="Anna Marks" w:date="2022-12-16T08:30:00Z">
        <w:r w:rsidR="000133DE">
          <w:rPr>
            <w:lang w:val="pl-PL"/>
          </w:rPr>
          <w:t xml:space="preserve">mu </w:t>
        </w:r>
      </w:ins>
      <w:ins w:id="148" w:author="Anna Marks" w:date="2022-12-13T10:15:00Z">
        <w:r w:rsidRPr="0051071D">
          <w:rPr>
            <w:lang w:val="pl-PL"/>
            <w:rPrChange w:id="149" w:author="Anna Marks" w:date="2022-12-13T10:15:00Z">
              <w:rPr>
                <w:lang w:val="en-GB"/>
              </w:rPr>
            </w:rPrChange>
          </w:rPr>
          <w:t>kompozytorów niemieckich szczególnie godnych naśladowania, wymienia Förstera wraz z Heinrichem Schützem i Johannem Casparem Kerllem.</w:t>
        </w:r>
      </w:ins>
    </w:p>
    <w:p w14:paraId="41368878" w14:textId="1A7BA810" w:rsidR="006514C9" w:rsidRDefault="001461B8" w:rsidP="001461B8">
      <w:pPr>
        <w:spacing w:after="120"/>
        <w:rPr>
          <w:ins w:id="150" w:author="Anna Marks" w:date="2022-12-13T10:15:00Z"/>
          <w:lang w:val="en-GB"/>
        </w:rPr>
      </w:pPr>
      <w:r>
        <w:rPr>
          <w:lang w:val="en-GB"/>
        </w:rPr>
        <w:t xml:space="preserve">There are forty-eight preserved works by Kaspar Förster known to us today. Seven of them are instrumental sonatas, and there are also five secular vocal pieces to Italian texts, but the majority of his works are pieces of sacred vocal music to Latin texts. Among them we find six biblical dialogues (basically small-scale oratorios), six settings </w:t>
      </w:r>
      <w:del w:id="151" w:author="Anna Marks" w:date="2022-12-13T10:15:00Z">
        <w:r w:rsidDel="0051071D">
          <w:rPr>
            <w:lang w:val="en-GB"/>
          </w:rPr>
          <w:delText xml:space="preserve"> </w:delText>
        </w:r>
      </w:del>
      <w:r>
        <w:rPr>
          <w:lang w:val="en-GB"/>
        </w:rPr>
        <w:t>of Vesper Psalms</w:t>
      </w:r>
      <w:r w:rsidR="002A3AD9">
        <w:rPr>
          <w:lang w:val="en-GB"/>
        </w:rPr>
        <w:t>,</w:t>
      </w:r>
      <w:r>
        <w:rPr>
          <w:lang w:val="en-GB"/>
        </w:rPr>
        <w:t xml:space="preserve"> and twenty-two concertato motets for one to five voices. </w:t>
      </w:r>
      <w:r w:rsidR="006514C9">
        <w:rPr>
          <w:lang w:val="en-GB"/>
        </w:rPr>
        <w:t>A selection of twelve works from the last group is presented on this album.</w:t>
      </w:r>
      <w:r>
        <w:rPr>
          <w:lang w:val="en-GB"/>
        </w:rPr>
        <w:t xml:space="preserve"> </w:t>
      </w:r>
      <w:r w:rsidR="006514C9">
        <w:rPr>
          <w:lang w:val="en-GB"/>
        </w:rPr>
        <w:t>Three of them are for just voices and basso continuo, the rema</w:t>
      </w:r>
      <w:r w:rsidR="0046144B">
        <w:rPr>
          <w:lang w:val="en-GB"/>
        </w:rPr>
        <w:t>ining nine also include concertato instruments</w:t>
      </w:r>
      <w:r>
        <w:rPr>
          <w:lang w:val="en-GB"/>
        </w:rPr>
        <w:t>, ex</w:t>
      </w:r>
      <w:r w:rsidR="006514C9">
        <w:rPr>
          <w:lang w:val="en-GB"/>
        </w:rPr>
        <w:t>clusively of the violin family.</w:t>
      </w:r>
    </w:p>
    <w:p w14:paraId="14EB3107" w14:textId="1437009F" w:rsidR="0051071D" w:rsidRPr="0051071D" w:rsidRDefault="0051071D" w:rsidP="001461B8">
      <w:pPr>
        <w:spacing w:after="120"/>
        <w:rPr>
          <w:lang w:val="pl-PL"/>
          <w:rPrChange w:id="152" w:author="Anna Marks" w:date="2022-12-13T10:15:00Z">
            <w:rPr>
              <w:lang w:val="en-GB"/>
            </w:rPr>
          </w:rPrChange>
        </w:rPr>
      </w:pPr>
      <w:ins w:id="153" w:author="Anna Marks" w:date="2022-12-13T10:15:00Z">
        <w:r w:rsidRPr="0051071D">
          <w:rPr>
            <w:lang w:val="pl-PL"/>
            <w:rPrChange w:id="154" w:author="Anna Marks" w:date="2022-12-13T10:15:00Z">
              <w:rPr>
                <w:lang w:val="en-GB"/>
              </w:rPr>
            </w:rPrChange>
          </w:rPr>
          <w:t>Obecnie znanych jest nam czterdzieści osiem zachowanych dzieł Kaspara Förstera. Siedem z nich to sonaty instrumentalne, jest też pięć świeckich utworów wokalnych do tekstów włoskich, ale większość jego utworów to</w:t>
        </w:r>
      </w:ins>
      <w:ins w:id="155" w:author="Anna Marks" w:date="2022-12-16T08:31:00Z">
        <w:r w:rsidR="000133DE">
          <w:rPr>
            <w:lang w:val="pl-PL"/>
          </w:rPr>
          <w:t xml:space="preserve"> </w:t>
        </w:r>
        <w:r w:rsidR="000133DE" w:rsidRPr="00CA5CF4">
          <w:rPr>
            <w:lang w:val="pl-PL"/>
          </w:rPr>
          <w:t>sakralne</w:t>
        </w:r>
        <w:r w:rsidR="000133DE">
          <w:rPr>
            <w:lang w:val="pl-PL"/>
          </w:rPr>
          <w:t xml:space="preserve"> dzieła</w:t>
        </w:r>
      </w:ins>
      <w:ins w:id="156" w:author="Anna Marks" w:date="2022-12-13T10:15:00Z">
        <w:r w:rsidRPr="0051071D">
          <w:rPr>
            <w:lang w:val="pl-PL"/>
            <w:rPrChange w:id="157" w:author="Anna Marks" w:date="2022-12-13T10:15:00Z">
              <w:rPr>
                <w:lang w:val="en-GB"/>
              </w:rPr>
            </w:rPrChange>
          </w:rPr>
          <w:t xml:space="preserve"> wokalne do tekstów łacińskich. Wśród nich znajdujemy sześć dialogów biblijnych (w zasadzie małych oratoriów), sześć opracowań psalmów nieszpornych i dwadzieścia dwa motety koncertujące na jeden do pięciu głosów. Na tym albumie prezentowany jest wybór dwunastu utworów z ostatniej grupy. Trzy z nich przeznaczone są tylko na głosy i basso continuo, pozostałe dziewięć </w:t>
        </w:r>
      </w:ins>
      <w:ins w:id="158" w:author="Anna Marks" w:date="2022-12-16T08:31:00Z">
        <w:r w:rsidR="000133DE">
          <w:rPr>
            <w:lang w:val="pl-PL"/>
          </w:rPr>
          <w:t>również na</w:t>
        </w:r>
      </w:ins>
      <w:ins w:id="159" w:author="Anna Marks" w:date="2022-12-13T10:15:00Z">
        <w:r w:rsidRPr="0051071D">
          <w:rPr>
            <w:lang w:val="pl-PL"/>
            <w:rPrChange w:id="160" w:author="Anna Marks" w:date="2022-12-13T10:15:00Z">
              <w:rPr>
                <w:lang w:val="en-GB"/>
              </w:rPr>
            </w:rPrChange>
          </w:rPr>
          <w:t xml:space="preserve"> instrumenty koncertujące, wyłącznie z rodziny skrzypiec.</w:t>
        </w:r>
      </w:ins>
      <w:ins w:id="161" w:author="Anna Marks" w:date="2022-12-16T08:31:00Z">
        <w:r w:rsidR="000133DE">
          <w:rPr>
            <w:lang w:val="pl-PL"/>
          </w:rPr>
          <w:t xml:space="preserve"> </w:t>
        </w:r>
      </w:ins>
    </w:p>
    <w:p w14:paraId="3274EE17" w14:textId="542FE091" w:rsidR="001461B8" w:rsidRDefault="001461B8" w:rsidP="001461B8">
      <w:pPr>
        <w:spacing w:after="120"/>
        <w:rPr>
          <w:ins w:id="162" w:author="Anna Marks" w:date="2022-12-13T10:16:00Z"/>
          <w:lang w:val="en-GB"/>
        </w:rPr>
      </w:pPr>
      <w:r>
        <w:rPr>
          <w:lang w:val="en-GB"/>
        </w:rPr>
        <w:t xml:space="preserve">Due to difficulties in dating the works more precisely, it is not possible to decide for which musical institutions </w:t>
      </w:r>
      <w:r w:rsidR="00342CB6">
        <w:rPr>
          <w:lang w:val="en-GB"/>
        </w:rPr>
        <w:t>Förster’s</w:t>
      </w:r>
      <w:r>
        <w:rPr>
          <w:lang w:val="en-GB"/>
        </w:rPr>
        <w:t xml:space="preserve"> compositions were originally intended, even though there are a few possibilities. Some works could date back to Förster’s tenure at the Polish court, but it is likely that </w:t>
      </w:r>
      <w:r w:rsidR="00342CB6">
        <w:rPr>
          <w:lang w:val="en-GB"/>
        </w:rPr>
        <w:t xml:space="preserve">most </w:t>
      </w:r>
      <w:r>
        <w:rPr>
          <w:lang w:val="en-GB"/>
        </w:rPr>
        <w:t xml:space="preserve">of them </w:t>
      </w:r>
      <w:r w:rsidR="00342CB6">
        <w:rPr>
          <w:lang w:val="en-GB"/>
        </w:rPr>
        <w:t xml:space="preserve">originates from </w:t>
      </w:r>
      <w:r>
        <w:rPr>
          <w:lang w:val="en-GB"/>
        </w:rPr>
        <w:t>from his stay in Denmark. One of his Psalm settings bears a dedication to the church of St. Mary in Gdańsk. There is also reason to believe that some works could have been composed in Rome around 1660. There are no identified autographs by Förster</w:t>
      </w:r>
      <w:r w:rsidR="00342CB6">
        <w:rPr>
          <w:lang w:val="en-GB"/>
        </w:rPr>
        <w:t>, but</w:t>
      </w:r>
      <w:r>
        <w:rPr>
          <w:lang w:val="en-GB"/>
        </w:rPr>
        <w:t xml:space="preserve"> all </w:t>
      </w:r>
      <w:r w:rsidR="0046144B">
        <w:rPr>
          <w:lang w:val="en-GB"/>
        </w:rPr>
        <w:t xml:space="preserve">of his compositions are </w:t>
      </w:r>
      <w:r>
        <w:rPr>
          <w:lang w:val="en-GB"/>
        </w:rPr>
        <w:t xml:space="preserve">preserved in secondary sources. Virtually all of </w:t>
      </w:r>
      <w:r w:rsidR="0046144B">
        <w:rPr>
          <w:lang w:val="en-GB"/>
        </w:rPr>
        <w:t xml:space="preserve">them </w:t>
      </w:r>
      <w:r>
        <w:rPr>
          <w:lang w:val="en-GB"/>
        </w:rPr>
        <w:t xml:space="preserve">are </w:t>
      </w:r>
      <w:r w:rsidR="00342CB6">
        <w:rPr>
          <w:lang w:val="en-GB"/>
        </w:rPr>
        <w:t xml:space="preserve">preserved </w:t>
      </w:r>
      <w:r>
        <w:rPr>
          <w:lang w:val="en-GB"/>
        </w:rPr>
        <w:t xml:space="preserve">in the Düben collection </w:t>
      </w:r>
      <w:r w:rsidR="0046144B">
        <w:rPr>
          <w:lang w:val="en-GB"/>
        </w:rPr>
        <w:t>in Uppsala,</w:t>
      </w:r>
      <w:r>
        <w:rPr>
          <w:lang w:val="en-GB"/>
        </w:rPr>
        <w:t xml:space="preserve"> in manuscripts which belonged Gustav Düben Sr, </w:t>
      </w:r>
      <w:r>
        <w:rPr>
          <w:i/>
          <w:lang w:val="en-GB"/>
        </w:rPr>
        <w:t>Hofkapellmeister</w:t>
      </w:r>
      <w:r>
        <w:rPr>
          <w:lang w:val="en-GB"/>
        </w:rPr>
        <w:t xml:space="preserve"> at the Swedish royal court from 1663 to 1690. They mostly date from the 1650s and 1660s, and represent the oldest preserved sources. Some of these manuscripts originate from Gdańsk and seem to contain some early works. The rest of the manuscripts Düben appears to have obtained through his contacts in Lübeck. Preserved sources of a later date in three different German libraries, as well as a number of titles recorded in inventories of now lost music, </w:t>
      </w:r>
      <w:r w:rsidR="0046144B">
        <w:rPr>
          <w:lang w:val="en-GB"/>
        </w:rPr>
        <w:t>confirm</w:t>
      </w:r>
      <w:r>
        <w:rPr>
          <w:lang w:val="en-GB"/>
        </w:rPr>
        <w:t xml:space="preserve"> that his music had a wide dissemination at least in the German-speaking regions of Europe.</w:t>
      </w:r>
    </w:p>
    <w:p w14:paraId="4BC6F39E" w14:textId="490FBC9C" w:rsidR="0051071D" w:rsidRPr="0051071D" w:rsidRDefault="0051071D" w:rsidP="001461B8">
      <w:pPr>
        <w:spacing w:after="120"/>
        <w:rPr>
          <w:lang w:val="pl-PL"/>
          <w:rPrChange w:id="163" w:author="Anna Marks" w:date="2022-12-13T10:16:00Z">
            <w:rPr>
              <w:lang w:val="en-GB"/>
            </w:rPr>
          </w:rPrChange>
        </w:rPr>
      </w:pPr>
      <w:ins w:id="164" w:author="Anna Marks" w:date="2022-12-13T10:16:00Z">
        <w:r w:rsidRPr="0051071D">
          <w:rPr>
            <w:lang w:val="pl-PL"/>
            <w:rPrChange w:id="165" w:author="Anna Marks" w:date="2022-12-13T10:16:00Z">
              <w:rPr>
                <w:lang w:val="en-GB"/>
              </w:rPr>
            </w:rPrChange>
          </w:rPr>
          <w:t xml:space="preserve">Ze względu na trudności w dokładnym datowaniu dzieł nie można rozstrzygnąć, dla jakich instytucji muzycznych pierwotnie przeznaczone były kompozycje Förstera, choć możliwości jest kilka. Niektóre </w:t>
        </w:r>
      </w:ins>
      <w:ins w:id="166" w:author="Anna Marks" w:date="2022-12-16T08:32:00Z">
        <w:r w:rsidR="000133DE">
          <w:rPr>
            <w:lang w:val="pl-PL"/>
          </w:rPr>
          <w:t>utwory</w:t>
        </w:r>
      </w:ins>
      <w:ins w:id="167" w:author="Anna Marks" w:date="2022-12-13T10:16:00Z">
        <w:r w:rsidRPr="0051071D">
          <w:rPr>
            <w:lang w:val="pl-PL"/>
            <w:rPrChange w:id="168" w:author="Anna Marks" w:date="2022-12-13T10:16:00Z">
              <w:rPr>
                <w:lang w:val="en-GB"/>
              </w:rPr>
            </w:rPrChange>
          </w:rPr>
          <w:t xml:space="preserve"> mogą pochodzić z okresu urzędowania Förstera na polskim dworze, ale prawdopodobnie większość z nich pochodzi z okresu jego pobytu w Danii. Jedn</w:t>
        </w:r>
      </w:ins>
      <w:ins w:id="169" w:author="Anna Marks" w:date="2022-12-16T08:32:00Z">
        <w:r w:rsidR="000133DE">
          <w:rPr>
            <w:lang w:val="pl-PL"/>
          </w:rPr>
          <w:t>o</w:t>
        </w:r>
      </w:ins>
      <w:ins w:id="170" w:author="Anna Marks" w:date="2022-12-13T10:16:00Z">
        <w:r w:rsidRPr="0051071D">
          <w:rPr>
            <w:lang w:val="pl-PL"/>
            <w:rPrChange w:id="171" w:author="Anna Marks" w:date="2022-12-13T10:16:00Z">
              <w:rPr>
                <w:lang w:val="en-GB"/>
              </w:rPr>
            </w:rPrChange>
          </w:rPr>
          <w:t xml:space="preserve"> z jego </w:t>
        </w:r>
      </w:ins>
      <w:ins w:id="172" w:author="Anna Marks" w:date="2022-12-16T08:32:00Z">
        <w:r w:rsidR="000133DE">
          <w:rPr>
            <w:lang w:val="pl-PL"/>
          </w:rPr>
          <w:t>opracowań</w:t>
        </w:r>
      </w:ins>
      <w:ins w:id="173" w:author="Anna Marks" w:date="2022-12-13T10:16:00Z">
        <w:r w:rsidRPr="0051071D">
          <w:rPr>
            <w:lang w:val="pl-PL"/>
            <w:rPrChange w:id="174" w:author="Anna Marks" w:date="2022-12-13T10:16:00Z">
              <w:rPr>
                <w:lang w:val="en-GB"/>
              </w:rPr>
            </w:rPrChange>
          </w:rPr>
          <w:t xml:space="preserve"> Psalmów nosi dedykację dla kościoła Najświętszej Marii Panny w Gdańsku. Istnieją również powody, by sądzić, że niektóre utwory mogły powstać w Rzymie około 1660 r. Nie ma zidentyfikowanych autografów Förstera, ale wszystkie jego kompozycje zachowały się w źródłach wtórnych. Praktycznie wszystkie z nich </w:t>
        </w:r>
      </w:ins>
      <w:ins w:id="175" w:author="Anna Marks" w:date="2022-12-16T08:32:00Z">
        <w:r w:rsidR="000133DE">
          <w:rPr>
            <w:lang w:val="pl-PL"/>
          </w:rPr>
          <w:t>przetrwały</w:t>
        </w:r>
      </w:ins>
      <w:ins w:id="176" w:author="Anna Marks" w:date="2022-12-13T10:16:00Z">
        <w:r w:rsidRPr="0051071D">
          <w:rPr>
            <w:lang w:val="pl-PL"/>
            <w:rPrChange w:id="177" w:author="Anna Marks" w:date="2022-12-13T10:16:00Z">
              <w:rPr>
                <w:lang w:val="en-GB"/>
              </w:rPr>
            </w:rPrChange>
          </w:rPr>
          <w:t xml:space="preserve"> w kolekcji Düben w Uppsali, w rękopisach należących do Gustava Dübena seniora, Hofkapellmeistera na szwedzkim dworze królewskim w latach 1663-1690. Pochodzą one głównie z lat pięćdziesiątych i sześćdziesiątych XVII w</w:t>
        </w:r>
      </w:ins>
      <w:ins w:id="178" w:author="Anna Marks" w:date="2022-12-16T08:32:00Z">
        <w:r w:rsidR="000133DE">
          <w:rPr>
            <w:lang w:val="pl-PL"/>
          </w:rPr>
          <w:t>.</w:t>
        </w:r>
      </w:ins>
      <w:ins w:id="179" w:author="Anna Marks" w:date="2022-12-13T10:16:00Z">
        <w:r w:rsidRPr="0051071D">
          <w:rPr>
            <w:lang w:val="pl-PL"/>
            <w:rPrChange w:id="180" w:author="Anna Marks" w:date="2022-12-13T10:16:00Z">
              <w:rPr>
                <w:lang w:val="en-GB"/>
              </w:rPr>
            </w:rPrChange>
          </w:rPr>
          <w:t xml:space="preserve"> i reprezentują najstarsze zachowane źródła. Niektóre z tych rękopisów pochodzą z Gdańska i wydają się zawierać dzieła wczesne. Wydaje się, że pozostałe rękopisy Düben uzyskał dzięki swoim kontaktom w Lubece. Zachowane źródła z </w:t>
        </w:r>
      </w:ins>
      <w:ins w:id="181" w:author="Anna Marks" w:date="2022-12-16T08:33:00Z">
        <w:r w:rsidR="000133DE">
          <w:rPr>
            <w:lang w:val="pl-PL"/>
          </w:rPr>
          <w:t>późniejszych lat</w:t>
        </w:r>
      </w:ins>
      <w:ins w:id="182" w:author="Anna Marks" w:date="2022-12-13T10:16:00Z">
        <w:r w:rsidRPr="0051071D">
          <w:rPr>
            <w:lang w:val="pl-PL"/>
            <w:rPrChange w:id="183" w:author="Anna Marks" w:date="2022-12-13T10:16:00Z">
              <w:rPr>
                <w:lang w:val="en-GB"/>
              </w:rPr>
            </w:rPrChange>
          </w:rPr>
          <w:t xml:space="preserve"> w trzech różnych bibliotekach niemieckich, a także szereg tytułów zapisanych w inwentarzach zaginionej już muzyki, potwierdzają, że jego muzyka </w:t>
        </w:r>
      </w:ins>
      <w:ins w:id="184" w:author="Anna Marks" w:date="2022-12-16T08:33:00Z">
        <w:r w:rsidR="000133DE">
          <w:rPr>
            <w:lang w:val="pl-PL"/>
          </w:rPr>
          <w:t>była szeroko rozpowszechiona</w:t>
        </w:r>
      </w:ins>
      <w:ins w:id="185" w:author="Anna Marks" w:date="2022-12-13T10:16:00Z">
        <w:r w:rsidRPr="0051071D">
          <w:rPr>
            <w:lang w:val="pl-PL"/>
            <w:rPrChange w:id="186" w:author="Anna Marks" w:date="2022-12-13T10:16:00Z">
              <w:rPr>
                <w:lang w:val="en-GB"/>
              </w:rPr>
            </w:rPrChange>
          </w:rPr>
          <w:t xml:space="preserve"> przynajmniej w niemieckojęzycznych regionach Europy.</w:t>
        </w:r>
      </w:ins>
    </w:p>
    <w:p w14:paraId="50885477" w14:textId="5F85BD72" w:rsidR="001461B8" w:rsidRDefault="001461B8" w:rsidP="001461B8">
      <w:pPr>
        <w:spacing w:after="120"/>
        <w:rPr>
          <w:ins w:id="187" w:author="Anna Marks" w:date="2022-12-13T10:16:00Z"/>
          <w:lang w:val="en-GB"/>
        </w:rPr>
      </w:pPr>
      <w:r>
        <w:rPr>
          <w:lang w:val="en-GB"/>
        </w:rPr>
        <w:t>Förster’s music is clearly inspired by Italian models, not least by his teacher Carissimi. He uses several expressive harmonic devices which were explored and possibly</w:t>
      </w:r>
      <w:r w:rsidR="0046144B">
        <w:rPr>
          <w:lang w:val="en-GB"/>
        </w:rPr>
        <w:t xml:space="preserve"> even</w:t>
      </w:r>
      <w:r>
        <w:rPr>
          <w:lang w:val="en-GB"/>
        </w:rPr>
        <w:t xml:space="preserve"> invented by Carissimi, such as 6/4/2 sonorities</w:t>
      </w:r>
      <w:r w:rsidR="000C0494">
        <w:rPr>
          <w:lang w:val="en-GB"/>
        </w:rPr>
        <w:t xml:space="preserve"> (or third-inversion seventh chords)</w:t>
      </w:r>
      <w:r>
        <w:rPr>
          <w:lang w:val="en-GB"/>
        </w:rPr>
        <w:t>, ninth chords, the Neapolitan sixth</w:t>
      </w:r>
      <w:r w:rsidR="000C0494">
        <w:rPr>
          <w:lang w:val="en-GB"/>
        </w:rPr>
        <w:t xml:space="preserve"> chord</w:t>
      </w:r>
      <w:r w:rsidR="0046144B">
        <w:rPr>
          <w:lang w:val="en-GB"/>
        </w:rPr>
        <w:t>,</w:t>
      </w:r>
      <w:r>
        <w:rPr>
          <w:lang w:val="en-GB"/>
        </w:rPr>
        <w:t xml:space="preserve"> and other </w:t>
      </w:r>
      <w:r w:rsidR="0046144B">
        <w:rPr>
          <w:lang w:val="en-GB"/>
        </w:rPr>
        <w:t xml:space="preserve">chromatically </w:t>
      </w:r>
      <w:r>
        <w:rPr>
          <w:lang w:val="en-GB"/>
        </w:rPr>
        <w:t xml:space="preserve">augmented sonorities. Compared to earlier generations, his harmony is marked by a large share of sixth chords, something that lends a sweet tone to his music. His motets are typically in the new sectionalized style called </w:t>
      </w:r>
      <w:r>
        <w:rPr>
          <w:i/>
          <w:lang w:val="en-GB"/>
        </w:rPr>
        <w:t>concertato alla romana</w:t>
      </w:r>
      <w:r>
        <w:rPr>
          <w:lang w:val="en-GB"/>
        </w:rPr>
        <w:t xml:space="preserve">, comprising contrasting sections with different scorings, often alternating between sections for solo voice and ensemble. Many solo sections uses the kind of pseudo-recitative style which Marco Scacchi termed </w:t>
      </w:r>
      <w:r>
        <w:rPr>
          <w:i/>
          <w:lang w:val="en-GB"/>
        </w:rPr>
        <w:t>stile misto</w:t>
      </w:r>
      <w:r>
        <w:rPr>
          <w:lang w:val="en-GB"/>
        </w:rPr>
        <w:t>, in a blend between proper recitative phrases and more flowing cantabile passages. Solos in triple meter employ a variant of the Italian aria style, also where the texts are not strictly metrical. In ensemble sections he uses a free concertato style, mixing imitation and dialogue between voices and instruments with homorhythmic passages. The upper voices often move in parallel thirds or sixths and his melodies are well balanced and f</w:t>
      </w:r>
      <w:r w:rsidR="004E192E">
        <w:rPr>
          <w:lang w:val="en-GB"/>
        </w:rPr>
        <w:t>lowing, revealing his Italian</w:t>
      </w:r>
      <w:r>
        <w:rPr>
          <w:lang w:val="en-GB"/>
        </w:rPr>
        <w:t xml:space="preserve"> </w:t>
      </w:r>
      <w:r w:rsidR="004E192E">
        <w:rPr>
          <w:lang w:val="en-GB"/>
        </w:rPr>
        <w:t>training</w:t>
      </w:r>
      <w:r>
        <w:rPr>
          <w:lang w:val="en-GB"/>
        </w:rPr>
        <w:t>. However, in contrast to his Italian models, there is also a certain playfulness and unpredictability to Förster’s music, which is manifest in startling rhythmical subtleties, refined interplay between voices and, not least, surprising melodic and harmonic turns that are less typical of Italian music. In this musical playfulness and ingenuity, Förster clearly had followers among next-generation composers in the Baltic Sea area, such as Dieterich Buxtehude, Balthasar Erben and Christian Geist.</w:t>
      </w:r>
    </w:p>
    <w:p w14:paraId="28C19DB9" w14:textId="243D4B6A" w:rsidR="0051071D" w:rsidRPr="0051071D" w:rsidRDefault="0051071D" w:rsidP="001461B8">
      <w:pPr>
        <w:spacing w:after="120"/>
        <w:rPr>
          <w:lang w:val="pl-PL"/>
          <w:rPrChange w:id="188" w:author="Anna Marks" w:date="2022-12-13T10:16:00Z">
            <w:rPr>
              <w:lang w:val="en-GB"/>
            </w:rPr>
          </w:rPrChange>
        </w:rPr>
      </w:pPr>
      <w:ins w:id="189" w:author="Anna Marks" w:date="2022-12-13T10:16:00Z">
        <w:r w:rsidRPr="0051071D">
          <w:rPr>
            <w:lang w:val="pl-PL"/>
            <w:rPrChange w:id="190" w:author="Anna Marks" w:date="2022-12-13T10:16:00Z">
              <w:rPr>
                <w:lang w:val="en-GB"/>
              </w:rPr>
            </w:rPrChange>
          </w:rPr>
          <w:t xml:space="preserve">Muzyka Förstera jest wyraźnie inspirowana włoskimi modelami, zwłaszcza </w:t>
        </w:r>
      </w:ins>
      <w:ins w:id="191" w:author="Anna Marks" w:date="2022-12-16T08:33:00Z">
        <w:r w:rsidR="000133DE">
          <w:rPr>
            <w:lang w:val="pl-PL"/>
          </w:rPr>
          <w:t xml:space="preserve">twórczością </w:t>
        </w:r>
      </w:ins>
      <w:ins w:id="192" w:author="Anna Marks" w:date="2022-12-13T10:16:00Z">
        <w:r w:rsidRPr="0051071D">
          <w:rPr>
            <w:lang w:val="pl-PL"/>
            <w:rPrChange w:id="193" w:author="Anna Marks" w:date="2022-12-13T10:16:00Z">
              <w:rPr>
                <w:lang w:val="en-GB"/>
              </w:rPr>
            </w:rPrChange>
          </w:rPr>
          <w:t>jego nauczyciel</w:t>
        </w:r>
      </w:ins>
      <w:ins w:id="194" w:author="Anna Marks" w:date="2022-12-16T08:33:00Z">
        <w:r w:rsidR="000133DE">
          <w:rPr>
            <w:lang w:val="pl-PL"/>
          </w:rPr>
          <w:t>a</w:t>
        </w:r>
      </w:ins>
      <w:ins w:id="195" w:author="Anna Marks" w:date="2022-12-13T10:16:00Z">
        <w:r w:rsidRPr="0051071D">
          <w:rPr>
            <w:lang w:val="pl-PL"/>
            <w:rPrChange w:id="196" w:author="Anna Marks" w:date="2022-12-13T10:16:00Z">
              <w:rPr>
                <w:lang w:val="en-GB"/>
              </w:rPr>
            </w:rPrChange>
          </w:rPr>
          <w:t xml:space="preserve"> Carissimi</w:t>
        </w:r>
      </w:ins>
      <w:ins w:id="197" w:author="Anna Marks" w:date="2022-12-16T08:33:00Z">
        <w:r w:rsidR="000133DE">
          <w:rPr>
            <w:lang w:val="pl-PL"/>
          </w:rPr>
          <w:t>egi</w:t>
        </w:r>
      </w:ins>
      <w:ins w:id="198" w:author="Anna Marks" w:date="2022-12-13T10:16:00Z">
        <w:r w:rsidRPr="0051071D">
          <w:rPr>
            <w:lang w:val="pl-PL"/>
            <w:rPrChange w:id="199" w:author="Anna Marks" w:date="2022-12-13T10:16:00Z">
              <w:rPr>
                <w:lang w:val="en-GB"/>
              </w:rPr>
            </w:rPrChange>
          </w:rPr>
          <w:t xml:space="preserve">. </w:t>
        </w:r>
      </w:ins>
      <w:ins w:id="200" w:author="Anna Marks" w:date="2022-12-16T08:33:00Z">
        <w:r w:rsidR="000133DE">
          <w:rPr>
            <w:lang w:val="pl-PL"/>
          </w:rPr>
          <w:t>Wykorzystuje</w:t>
        </w:r>
      </w:ins>
      <w:ins w:id="201" w:author="Anna Marks" w:date="2022-12-13T10:16:00Z">
        <w:r w:rsidRPr="0051071D">
          <w:rPr>
            <w:lang w:val="pl-PL"/>
            <w:rPrChange w:id="202" w:author="Anna Marks" w:date="2022-12-13T10:16:00Z">
              <w:rPr>
                <w:lang w:val="en-GB"/>
              </w:rPr>
            </w:rPrChange>
          </w:rPr>
          <w:t xml:space="preserve"> kilk</w:t>
        </w:r>
      </w:ins>
      <w:ins w:id="203" w:author="Anna Marks" w:date="2022-12-16T08:33:00Z">
        <w:r w:rsidR="000133DE">
          <w:rPr>
            <w:lang w:val="pl-PL"/>
          </w:rPr>
          <w:t>a</w:t>
        </w:r>
      </w:ins>
      <w:ins w:id="204" w:author="Anna Marks" w:date="2022-12-13T10:16:00Z">
        <w:r w:rsidRPr="0051071D">
          <w:rPr>
            <w:lang w:val="pl-PL"/>
            <w:rPrChange w:id="205" w:author="Anna Marks" w:date="2022-12-13T10:16:00Z">
              <w:rPr>
                <w:lang w:val="en-GB"/>
              </w:rPr>
            </w:rPrChange>
          </w:rPr>
          <w:t xml:space="preserve"> ekspresyjnych środków harmonicznych, które zostały zbadane i prawdopodobnie nawet wynalezione przez Carissimi</w:t>
        </w:r>
      </w:ins>
      <w:ins w:id="206" w:author="Anna Marks" w:date="2022-12-16T08:33:00Z">
        <w:r w:rsidR="000133DE">
          <w:rPr>
            <w:lang w:val="pl-PL"/>
          </w:rPr>
          <w:t>ego</w:t>
        </w:r>
      </w:ins>
      <w:ins w:id="207" w:author="Anna Marks" w:date="2022-12-13T10:16:00Z">
        <w:r w:rsidRPr="0051071D">
          <w:rPr>
            <w:lang w:val="pl-PL"/>
            <w:rPrChange w:id="208" w:author="Anna Marks" w:date="2022-12-13T10:16:00Z">
              <w:rPr>
                <w:lang w:val="en-GB"/>
              </w:rPr>
            </w:rPrChange>
          </w:rPr>
          <w:t xml:space="preserve">, takich jak brzmienia 6/4/2 (lub akordy septymowe z trzecią inwersją), akordy </w:t>
        </w:r>
      </w:ins>
      <w:ins w:id="209" w:author="Anna Marks" w:date="2022-12-16T08:34:00Z">
        <w:r w:rsidR="000133DE">
          <w:rPr>
            <w:lang w:val="pl-PL"/>
          </w:rPr>
          <w:t>nonowe</w:t>
        </w:r>
      </w:ins>
      <w:ins w:id="210" w:author="Anna Marks" w:date="2022-12-13T10:16:00Z">
        <w:r w:rsidRPr="0051071D">
          <w:rPr>
            <w:lang w:val="pl-PL"/>
            <w:rPrChange w:id="211" w:author="Anna Marks" w:date="2022-12-13T10:16:00Z">
              <w:rPr>
                <w:lang w:val="en-GB"/>
              </w:rPr>
            </w:rPrChange>
          </w:rPr>
          <w:t>, akord neapolitański</w:t>
        </w:r>
      </w:ins>
      <w:ins w:id="212" w:author="Anna Marks" w:date="2022-12-16T08:34:00Z">
        <w:r w:rsidR="000133DE">
          <w:rPr>
            <w:lang w:val="pl-PL"/>
          </w:rPr>
          <w:t>sekstowy</w:t>
        </w:r>
      </w:ins>
      <w:ins w:id="213" w:author="Anna Marks" w:date="2022-12-13T10:16:00Z">
        <w:r w:rsidRPr="0051071D">
          <w:rPr>
            <w:lang w:val="pl-PL"/>
            <w:rPrChange w:id="214" w:author="Anna Marks" w:date="2022-12-13T10:16:00Z">
              <w:rPr>
                <w:lang w:val="en-GB"/>
              </w:rPr>
            </w:rPrChange>
          </w:rPr>
          <w:t xml:space="preserve"> i inne brzmienia wzmocnione chromatycznie. W porównaniu z poprzednimi pokoleniami</w:t>
        </w:r>
      </w:ins>
      <w:ins w:id="215" w:author="Anna Marks" w:date="2022-12-16T08:34:00Z">
        <w:r w:rsidR="000133DE">
          <w:rPr>
            <w:lang w:val="pl-PL"/>
          </w:rPr>
          <w:t xml:space="preserve"> twórców</w:t>
        </w:r>
      </w:ins>
      <w:ins w:id="216" w:author="Anna Marks" w:date="2022-12-13T10:16:00Z">
        <w:r w:rsidRPr="0051071D">
          <w:rPr>
            <w:lang w:val="pl-PL"/>
            <w:rPrChange w:id="217" w:author="Anna Marks" w:date="2022-12-13T10:16:00Z">
              <w:rPr>
                <w:lang w:val="en-GB"/>
              </w:rPr>
            </w:rPrChange>
          </w:rPr>
          <w:t xml:space="preserve">, jego harmonię charakteryzuje duży udział akordów sekstowych, co nadaje jego muzyce słodki ton. Jego motety </w:t>
        </w:r>
      </w:ins>
      <w:ins w:id="218" w:author="Anna Marks" w:date="2022-12-16T08:34:00Z">
        <w:r w:rsidR="000133DE">
          <w:rPr>
            <w:lang w:val="pl-PL"/>
          </w:rPr>
          <w:t xml:space="preserve">utrzymane </w:t>
        </w:r>
      </w:ins>
      <w:ins w:id="219" w:author="Anna Marks" w:date="2022-12-13T10:16:00Z">
        <w:r w:rsidRPr="0051071D">
          <w:rPr>
            <w:lang w:val="pl-PL"/>
            <w:rPrChange w:id="220" w:author="Anna Marks" w:date="2022-12-13T10:16:00Z">
              <w:rPr>
                <w:lang w:val="en-GB"/>
              </w:rPr>
            </w:rPrChange>
          </w:rPr>
          <w:t xml:space="preserve">są zazwyczaj w nowym, podzielonym na sekcje stylu zwanym </w:t>
        </w:r>
      </w:ins>
      <w:ins w:id="221" w:author="Anna Marks" w:date="2022-12-16T08:34:00Z">
        <w:r w:rsidR="000133DE">
          <w:rPr>
            <w:i/>
            <w:iCs/>
            <w:lang w:val="pl-PL"/>
          </w:rPr>
          <w:t>c</w:t>
        </w:r>
      </w:ins>
      <w:ins w:id="222" w:author="Anna Marks" w:date="2022-12-13T10:16:00Z">
        <w:r w:rsidRPr="000133DE">
          <w:rPr>
            <w:i/>
            <w:iCs/>
            <w:lang w:val="pl-PL"/>
            <w:rPrChange w:id="223" w:author="Anna Marks" w:date="2022-12-16T08:34:00Z">
              <w:rPr>
                <w:lang w:val="en-GB"/>
              </w:rPr>
            </w:rPrChange>
          </w:rPr>
          <w:t>oncertato alla romana</w:t>
        </w:r>
      </w:ins>
      <w:ins w:id="224" w:author="Anna Marks" w:date="2022-12-16T08:35:00Z">
        <w:r w:rsidR="000133DE">
          <w:rPr>
            <w:i/>
            <w:iCs/>
            <w:lang w:val="pl-PL"/>
          </w:rPr>
          <w:t>,</w:t>
        </w:r>
      </w:ins>
      <w:ins w:id="225" w:author="Anna Marks" w:date="2022-12-13T10:16:00Z">
        <w:r w:rsidRPr="0051071D">
          <w:rPr>
            <w:lang w:val="pl-PL"/>
            <w:rPrChange w:id="226" w:author="Anna Marks" w:date="2022-12-13T10:16:00Z">
              <w:rPr>
                <w:lang w:val="en-GB"/>
              </w:rPr>
            </w:rPrChange>
          </w:rPr>
          <w:t xml:space="preserve"> składającym się z kontrastujących sekcji z różnymi </w:t>
        </w:r>
      </w:ins>
      <w:ins w:id="227" w:author="Anna Marks" w:date="2022-12-16T08:35:00Z">
        <w:r w:rsidR="00F56F69">
          <w:rPr>
            <w:lang w:val="pl-PL"/>
          </w:rPr>
          <w:t>zapisami</w:t>
        </w:r>
      </w:ins>
      <w:ins w:id="228" w:author="Anna Marks" w:date="2022-12-13T10:16:00Z">
        <w:r w:rsidRPr="0051071D">
          <w:rPr>
            <w:lang w:val="pl-PL"/>
            <w:rPrChange w:id="229" w:author="Anna Marks" w:date="2022-12-13T10:16:00Z">
              <w:rPr>
                <w:lang w:val="en-GB"/>
              </w:rPr>
            </w:rPrChange>
          </w:rPr>
          <w:t>, często na przemian z sekcjami na głos solowy i zespół. Wiele sekcji solowych wykorzystuje rodzaj stylu</w:t>
        </w:r>
      </w:ins>
      <w:ins w:id="230" w:author="Anna Marks" w:date="2022-12-16T08:35:00Z">
        <w:r w:rsidR="00F56F69" w:rsidRPr="00F56F69">
          <w:rPr>
            <w:lang w:val="pl-PL"/>
          </w:rPr>
          <w:t xml:space="preserve"> </w:t>
        </w:r>
        <w:r w:rsidR="00F56F69" w:rsidRPr="00117150">
          <w:rPr>
            <w:lang w:val="pl-PL"/>
          </w:rPr>
          <w:t>pseudo-recytatywnego</w:t>
        </w:r>
      </w:ins>
      <w:ins w:id="231" w:author="Anna Marks" w:date="2022-12-13T10:16:00Z">
        <w:r w:rsidRPr="0051071D">
          <w:rPr>
            <w:lang w:val="pl-PL"/>
            <w:rPrChange w:id="232" w:author="Anna Marks" w:date="2022-12-13T10:16:00Z">
              <w:rPr>
                <w:lang w:val="en-GB"/>
              </w:rPr>
            </w:rPrChange>
          </w:rPr>
          <w:t xml:space="preserve">, który Marco Scacchi nazwał </w:t>
        </w:r>
        <w:r w:rsidRPr="00F56F69">
          <w:rPr>
            <w:i/>
            <w:iCs/>
            <w:lang w:val="pl-PL"/>
            <w:rPrChange w:id="233" w:author="Anna Marks" w:date="2022-12-16T08:35:00Z">
              <w:rPr>
                <w:lang w:val="en-GB"/>
              </w:rPr>
            </w:rPrChange>
          </w:rPr>
          <w:t>stile misto</w:t>
        </w:r>
        <w:r w:rsidRPr="0051071D">
          <w:rPr>
            <w:lang w:val="pl-PL"/>
            <w:rPrChange w:id="234" w:author="Anna Marks" w:date="2022-12-13T10:16:00Z">
              <w:rPr>
                <w:lang w:val="en-GB"/>
              </w:rPr>
            </w:rPrChange>
          </w:rPr>
          <w:t xml:space="preserve">, </w:t>
        </w:r>
      </w:ins>
      <w:ins w:id="235" w:author="Anna Marks" w:date="2022-12-16T08:35:00Z">
        <w:r w:rsidR="00F56F69">
          <w:rPr>
            <w:lang w:val="pl-PL"/>
          </w:rPr>
          <w:t>mieszanki</w:t>
        </w:r>
      </w:ins>
      <w:ins w:id="236" w:author="Anna Marks" w:date="2022-12-13T10:16:00Z">
        <w:r w:rsidRPr="0051071D">
          <w:rPr>
            <w:lang w:val="pl-PL"/>
            <w:rPrChange w:id="237" w:author="Anna Marks" w:date="2022-12-13T10:16:00Z">
              <w:rPr>
                <w:lang w:val="en-GB"/>
              </w:rPr>
            </w:rPrChange>
          </w:rPr>
          <w:t xml:space="preserve"> właściwych fraz recytatywnych i bardziej płynnych fragmentów cantabile. </w:t>
        </w:r>
      </w:ins>
      <w:ins w:id="238" w:author="Anna Marks" w:date="2022-12-16T08:36:00Z">
        <w:r w:rsidR="00F56F69">
          <w:rPr>
            <w:lang w:val="pl-PL"/>
          </w:rPr>
          <w:t>Partie solowe</w:t>
        </w:r>
      </w:ins>
      <w:ins w:id="239" w:author="Anna Marks" w:date="2022-12-13T10:16:00Z">
        <w:r w:rsidRPr="0051071D">
          <w:rPr>
            <w:lang w:val="pl-PL"/>
            <w:rPrChange w:id="240" w:author="Anna Marks" w:date="2022-12-13T10:16:00Z">
              <w:rPr>
                <w:lang w:val="en-GB"/>
              </w:rPr>
            </w:rPrChange>
          </w:rPr>
          <w:t xml:space="preserve"> w metrum trójdzielnym wykorzystują odmianę włoskiego stylu arii, także tam, gdzie teksty nie są ściśle metryczne. W sekcjach zespołowych </w:t>
        </w:r>
      </w:ins>
      <w:ins w:id="241" w:author="Anna Marks" w:date="2022-12-16T08:36:00Z">
        <w:r w:rsidR="00F56F69">
          <w:rPr>
            <w:lang w:val="pl-PL"/>
          </w:rPr>
          <w:t>używa</w:t>
        </w:r>
      </w:ins>
      <w:ins w:id="242" w:author="Anna Marks" w:date="2022-12-13T10:16:00Z">
        <w:r w:rsidRPr="0051071D">
          <w:rPr>
            <w:lang w:val="pl-PL"/>
            <w:rPrChange w:id="243" w:author="Anna Marks" w:date="2022-12-13T10:16:00Z">
              <w:rPr>
                <w:lang w:val="en-GB"/>
              </w:rPr>
            </w:rPrChange>
          </w:rPr>
          <w:t xml:space="preserve"> swobodn</w:t>
        </w:r>
      </w:ins>
      <w:ins w:id="244" w:author="Anna Marks" w:date="2022-12-16T08:36:00Z">
        <w:r w:rsidR="00F56F69">
          <w:rPr>
            <w:lang w:val="pl-PL"/>
          </w:rPr>
          <w:t>ego</w:t>
        </w:r>
      </w:ins>
      <w:ins w:id="245" w:author="Anna Marks" w:date="2022-12-13T10:16:00Z">
        <w:r w:rsidRPr="0051071D">
          <w:rPr>
            <w:lang w:val="pl-PL"/>
            <w:rPrChange w:id="246" w:author="Anna Marks" w:date="2022-12-13T10:16:00Z">
              <w:rPr>
                <w:lang w:val="en-GB"/>
              </w:rPr>
            </w:rPrChange>
          </w:rPr>
          <w:t xml:space="preserve"> styl</w:t>
        </w:r>
      </w:ins>
      <w:ins w:id="247" w:author="Anna Marks" w:date="2022-12-16T08:36:00Z">
        <w:r w:rsidR="00F56F69">
          <w:rPr>
            <w:lang w:val="pl-PL"/>
          </w:rPr>
          <w:t>u</w:t>
        </w:r>
      </w:ins>
      <w:ins w:id="248" w:author="Anna Marks" w:date="2022-12-13T10:16:00Z">
        <w:r w:rsidRPr="0051071D">
          <w:rPr>
            <w:lang w:val="pl-PL"/>
            <w:rPrChange w:id="249" w:author="Anna Marks" w:date="2022-12-13T10:16:00Z">
              <w:rPr>
                <w:lang w:val="en-GB"/>
              </w:rPr>
            </w:rPrChange>
          </w:rPr>
          <w:t xml:space="preserve"> koncertując</w:t>
        </w:r>
      </w:ins>
      <w:ins w:id="250" w:author="Anna Marks" w:date="2022-12-16T08:36:00Z">
        <w:r w:rsidR="00F56F69">
          <w:rPr>
            <w:lang w:val="pl-PL"/>
          </w:rPr>
          <w:t>ego</w:t>
        </w:r>
      </w:ins>
      <w:ins w:id="251" w:author="Anna Marks" w:date="2022-12-13T10:16:00Z">
        <w:r w:rsidRPr="0051071D">
          <w:rPr>
            <w:lang w:val="pl-PL"/>
            <w:rPrChange w:id="252" w:author="Anna Marks" w:date="2022-12-13T10:16:00Z">
              <w:rPr>
                <w:lang w:val="en-GB"/>
              </w:rPr>
            </w:rPrChange>
          </w:rPr>
          <w:t>, łącząc imitację i dialog między głosami i instrumentami z pasażami homorytmicznymi. Wyższe głosy często poruszają się w równoległych tercjach lub sekstach, a melodie są dobrze wyważone i płynne, ujawniając włoskie wykształcenie</w:t>
        </w:r>
      </w:ins>
      <w:ins w:id="253" w:author="Anna Marks" w:date="2022-12-16T08:37:00Z">
        <w:r w:rsidR="00F56F69">
          <w:rPr>
            <w:lang w:val="pl-PL"/>
          </w:rPr>
          <w:t xml:space="preserve"> kompozytora</w:t>
        </w:r>
      </w:ins>
      <w:ins w:id="254" w:author="Anna Marks" w:date="2022-12-13T10:16:00Z">
        <w:r w:rsidRPr="0051071D">
          <w:rPr>
            <w:lang w:val="pl-PL"/>
            <w:rPrChange w:id="255" w:author="Anna Marks" w:date="2022-12-13T10:16:00Z">
              <w:rPr>
                <w:lang w:val="en-GB"/>
              </w:rPr>
            </w:rPrChange>
          </w:rPr>
          <w:t xml:space="preserve">. Jednak w przeciwieństwie do jego włoskich wzorców, w muzyce Förstera jest też pewna figlarność i nieprzewidywalność, przejawiająca się w zaskakujących subtelnościach rytmicznych, wyrafinowanej grze głosów i </w:t>
        </w:r>
      </w:ins>
      <w:ins w:id="256" w:author="Anna Marks" w:date="2022-12-16T08:37:00Z">
        <w:r w:rsidR="00F56F69">
          <w:rPr>
            <w:lang w:val="pl-PL"/>
          </w:rPr>
          <w:t>zdumiewających</w:t>
        </w:r>
      </w:ins>
      <w:ins w:id="257" w:author="Anna Marks" w:date="2022-12-13T10:16:00Z">
        <w:r w:rsidRPr="0051071D">
          <w:rPr>
            <w:lang w:val="pl-PL"/>
            <w:rPrChange w:id="258" w:author="Anna Marks" w:date="2022-12-13T10:16:00Z">
              <w:rPr>
                <w:lang w:val="en-GB"/>
              </w:rPr>
            </w:rPrChange>
          </w:rPr>
          <w:t xml:space="preserve"> zwrotach melodycznych i harmonicznych, które są mniej typowe dla muzyki włoskiej. W tej muzycznej figlarności i pomysłowości Förster miał najwyraźniej naśladowców wśród kompozytorów nowej generacji w rejonie Morza Bałtyckiego, takich jak Dieterich Buxtehude, Balthasar Erben i Christian Geist.</w:t>
        </w:r>
      </w:ins>
    </w:p>
    <w:p w14:paraId="43B39AAF" w14:textId="42FF2343" w:rsidR="001461B8" w:rsidRDefault="001461B8" w:rsidP="001461B8">
      <w:pPr>
        <w:spacing w:after="120"/>
        <w:rPr>
          <w:lang w:val="en-GB"/>
        </w:rPr>
      </w:pPr>
      <w:r>
        <w:rPr>
          <w:lang w:val="en-GB"/>
        </w:rPr>
        <w:t>[presentation of the works:]</w:t>
      </w:r>
    </w:p>
    <w:p w14:paraId="01A14D3A" w14:textId="00C5785F" w:rsidR="00D85DC3" w:rsidRDefault="00D85DC3" w:rsidP="001461B8">
      <w:pPr>
        <w:spacing w:after="120"/>
        <w:rPr>
          <w:ins w:id="259" w:author="Anna Marks" w:date="2022-12-13T10:16:00Z"/>
          <w:lang w:val="en-GB"/>
        </w:rPr>
      </w:pPr>
      <w:r>
        <w:rPr>
          <w:lang w:val="en-GB"/>
        </w:rPr>
        <w:t xml:space="preserve">Förster’s bold </w:t>
      </w:r>
      <w:r w:rsidR="006F0A6A">
        <w:rPr>
          <w:lang w:val="en-GB"/>
        </w:rPr>
        <w:t xml:space="preserve">harmonic style </w:t>
      </w:r>
      <w:r>
        <w:rPr>
          <w:lang w:val="en-GB"/>
        </w:rPr>
        <w:t xml:space="preserve">is evident already in the first work in this selection, the soprano and alto duet </w:t>
      </w:r>
      <w:r>
        <w:rPr>
          <w:i/>
          <w:lang w:val="en-GB"/>
        </w:rPr>
        <w:t>Credo quod redemptor</w:t>
      </w:r>
      <w:r>
        <w:rPr>
          <w:lang w:val="en-GB"/>
        </w:rPr>
        <w:t xml:space="preserve"> (“I believe that my redeemer lives”). It is distinguished by </w:t>
      </w:r>
      <w:r w:rsidR="006F0A6A">
        <w:rPr>
          <w:lang w:val="en-GB"/>
        </w:rPr>
        <w:t xml:space="preserve">a </w:t>
      </w:r>
      <w:r w:rsidR="00970420">
        <w:rPr>
          <w:lang w:val="en-GB"/>
        </w:rPr>
        <w:t xml:space="preserve">sombre </w:t>
      </w:r>
      <w:r>
        <w:rPr>
          <w:lang w:val="en-GB"/>
        </w:rPr>
        <w:t xml:space="preserve">c minor mode and a dramatic Neapolitan sixth sonority in the very first vocal phrase. Förster’s musical setting closely follows the shifting moods of the text in a variety of textures and styles, reflecting on the resurrection </w:t>
      </w:r>
      <w:r w:rsidR="006F0A6A">
        <w:rPr>
          <w:lang w:val="en-GB"/>
        </w:rPr>
        <w:t xml:space="preserve">of Christ </w:t>
      </w:r>
      <w:r>
        <w:rPr>
          <w:lang w:val="en-GB"/>
        </w:rPr>
        <w:t>and praising the Lord.</w:t>
      </w:r>
      <w:r w:rsidR="006F0A6A">
        <w:rPr>
          <w:lang w:val="en-GB"/>
        </w:rPr>
        <w:t xml:space="preserve"> </w:t>
      </w:r>
      <w:r w:rsidR="00644440">
        <w:rPr>
          <w:lang w:val="en-GB"/>
        </w:rPr>
        <w:t xml:space="preserve">Expressive suspensions contribute to a sweet and colorful tone. </w:t>
      </w:r>
      <w:r w:rsidR="006F0A6A">
        <w:rPr>
          <w:lang w:val="en-GB"/>
        </w:rPr>
        <w:t xml:space="preserve">The dialogic imitations between voices and violin shows that this piece was orignally concieved for voices and instruments. The concluding </w:t>
      </w:r>
      <w:r w:rsidR="00D451D0">
        <w:rPr>
          <w:lang w:val="en-GB"/>
        </w:rPr>
        <w:t>triple meter praising the Lord is still in the c minor mode, and the character is sweet and reflective rather than jubilant.</w:t>
      </w:r>
    </w:p>
    <w:p w14:paraId="32A79780" w14:textId="50754B54" w:rsidR="0051071D" w:rsidRPr="0051071D" w:rsidRDefault="0051071D" w:rsidP="001461B8">
      <w:pPr>
        <w:spacing w:after="120"/>
        <w:rPr>
          <w:lang w:val="pl-PL"/>
          <w:rPrChange w:id="260" w:author="Anna Marks" w:date="2022-12-13T10:16:00Z">
            <w:rPr>
              <w:lang w:val="en-GB"/>
            </w:rPr>
          </w:rPrChange>
        </w:rPr>
      </w:pPr>
      <w:ins w:id="261" w:author="Anna Marks" w:date="2022-12-13T10:16:00Z">
        <w:r w:rsidRPr="0051071D">
          <w:rPr>
            <w:lang w:val="pl-PL"/>
            <w:rPrChange w:id="262" w:author="Anna Marks" w:date="2022-12-13T10:16:00Z">
              <w:rPr>
                <w:lang w:val="en-GB"/>
              </w:rPr>
            </w:rPrChange>
          </w:rPr>
          <w:t xml:space="preserve">Odważny styl harmoniczny Förstera jest widoczny już w pierwszym utworze z tego wyboru, duecie sopranowo-altowym </w:t>
        </w:r>
        <w:r w:rsidRPr="00F56F69">
          <w:rPr>
            <w:i/>
            <w:iCs/>
            <w:lang w:val="pl-PL"/>
            <w:rPrChange w:id="263" w:author="Anna Marks" w:date="2022-12-16T08:37:00Z">
              <w:rPr>
                <w:lang w:val="en-GB"/>
              </w:rPr>
            </w:rPrChange>
          </w:rPr>
          <w:t>Credo quod redemptor</w:t>
        </w:r>
        <w:r w:rsidRPr="0051071D">
          <w:rPr>
            <w:lang w:val="pl-PL"/>
            <w:rPrChange w:id="264" w:author="Anna Marks" w:date="2022-12-13T10:16:00Z">
              <w:rPr>
                <w:lang w:val="en-GB"/>
              </w:rPr>
            </w:rPrChange>
          </w:rPr>
          <w:t xml:space="preserve"> („Wierzę, że mój odkupiciel żyje”). Wyróżnia się ponurym </w:t>
        </w:r>
      </w:ins>
      <w:ins w:id="265" w:author="Anna Marks" w:date="2022-12-16T08:38:00Z">
        <w:r w:rsidR="00F56F69">
          <w:rPr>
            <w:lang w:val="pl-PL"/>
          </w:rPr>
          <w:t>modem</w:t>
        </w:r>
      </w:ins>
      <w:ins w:id="266" w:author="Anna Marks" w:date="2022-12-13T10:16:00Z">
        <w:r w:rsidRPr="0051071D">
          <w:rPr>
            <w:lang w:val="pl-PL"/>
            <w:rPrChange w:id="267" w:author="Anna Marks" w:date="2022-12-13T10:16:00Z">
              <w:rPr>
                <w:lang w:val="en-GB"/>
              </w:rPr>
            </w:rPrChange>
          </w:rPr>
          <w:t xml:space="preserve"> c-moll i dramatyczn</w:t>
        </w:r>
      </w:ins>
      <w:ins w:id="268" w:author="Anna Marks" w:date="2022-12-16T08:38:00Z">
        <w:r w:rsidR="00F56F69">
          <w:rPr>
            <w:lang w:val="pl-PL"/>
          </w:rPr>
          <w:t>ym,</w:t>
        </w:r>
      </w:ins>
      <w:ins w:id="269" w:author="Anna Marks" w:date="2022-12-13T10:16:00Z">
        <w:r w:rsidRPr="0051071D">
          <w:rPr>
            <w:lang w:val="pl-PL"/>
            <w:rPrChange w:id="270" w:author="Anna Marks" w:date="2022-12-13T10:16:00Z">
              <w:rPr>
                <w:lang w:val="en-GB"/>
              </w:rPr>
            </w:rPrChange>
          </w:rPr>
          <w:t xml:space="preserve"> neapolitańsk</w:t>
        </w:r>
      </w:ins>
      <w:ins w:id="271" w:author="Anna Marks" w:date="2022-12-16T08:38:00Z">
        <w:r w:rsidR="00F56F69">
          <w:rPr>
            <w:lang w:val="pl-PL"/>
          </w:rPr>
          <w:t>im brzemieniem sekstowym</w:t>
        </w:r>
      </w:ins>
      <w:ins w:id="272" w:author="Anna Marks" w:date="2022-12-13T10:16:00Z">
        <w:r w:rsidRPr="0051071D">
          <w:rPr>
            <w:lang w:val="pl-PL"/>
            <w:rPrChange w:id="273" w:author="Anna Marks" w:date="2022-12-13T10:16:00Z">
              <w:rPr>
                <w:lang w:val="en-GB"/>
              </w:rPr>
            </w:rPrChange>
          </w:rPr>
          <w:t xml:space="preserve"> już w pierwszej frazie wokalnej. Oprawa muzyczna Förstera ściśle podąża za zmieniającymi się nastrojami tekstu w różnych fakturach i stylach, odzwierciedlając zmartwychwstanie Chrystusa i chwaląc Pana. Wyraziste zawieszenia tworzą słodki i kolorowy ton. Dialogowe imitacje głosów i skrzypiec pokazują, że utwór ten został oryginalnie pomyślany na głosy i instrumenty. Końcowe metrum trójdzielne sławiące Pana jest nadal utrzymane w </w:t>
        </w:r>
      </w:ins>
      <w:ins w:id="274" w:author="Anna Marks" w:date="2022-12-16T08:39:00Z">
        <w:r w:rsidR="00F56F69">
          <w:rPr>
            <w:lang w:val="pl-PL"/>
          </w:rPr>
          <w:t>modzie</w:t>
        </w:r>
      </w:ins>
      <w:ins w:id="275" w:author="Anna Marks" w:date="2022-12-13T10:16:00Z">
        <w:r w:rsidRPr="0051071D">
          <w:rPr>
            <w:lang w:val="pl-PL"/>
            <w:rPrChange w:id="276" w:author="Anna Marks" w:date="2022-12-13T10:16:00Z">
              <w:rPr>
                <w:lang w:val="en-GB"/>
              </w:rPr>
            </w:rPrChange>
          </w:rPr>
          <w:t xml:space="preserve"> c-moll, a </w:t>
        </w:r>
      </w:ins>
      <w:ins w:id="277" w:author="Anna Marks" w:date="2022-12-16T08:39:00Z">
        <w:r w:rsidR="00F56F69">
          <w:rPr>
            <w:lang w:val="pl-PL"/>
          </w:rPr>
          <w:t xml:space="preserve">jego </w:t>
        </w:r>
      </w:ins>
      <w:ins w:id="278" w:author="Anna Marks" w:date="2022-12-13T10:16:00Z">
        <w:r w:rsidRPr="0051071D">
          <w:rPr>
            <w:lang w:val="pl-PL"/>
            <w:rPrChange w:id="279" w:author="Anna Marks" w:date="2022-12-13T10:16:00Z">
              <w:rPr>
                <w:lang w:val="en-GB"/>
              </w:rPr>
            </w:rPrChange>
          </w:rPr>
          <w:t xml:space="preserve">charakter jest </w:t>
        </w:r>
      </w:ins>
      <w:ins w:id="280" w:author="Anna Marks" w:date="2022-12-16T08:39:00Z">
        <w:r w:rsidR="00F56F69">
          <w:rPr>
            <w:lang w:val="pl-PL"/>
          </w:rPr>
          <w:t>bardziej</w:t>
        </w:r>
      </w:ins>
      <w:ins w:id="281" w:author="Anna Marks" w:date="2022-12-13T10:16:00Z">
        <w:r w:rsidRPr="0051071D">
          <w:rPr>
            <w:lang w:val="pl-PL"/>
            <w:rPrChange w:id="282" w:author="Anna Marks" w:date="2022-12-13T10:16:00Z">
              <w:rPr>
                <w:lang w:val="en-GB"/>
              </w:rPr>
            </w:rPrChange>
          </w:rPr>
          <w:t xml:space="preserve"> słodki i refleksyjny niż radosny.</w:t>
        </w:r>
      </w:ins>
    </w:p>
    <w:p w14:paraId="08FFF626" w14:textId="3B3FFDCC" w:rsidR="002F6840" w:rsidRDefault="002F6840" w:rsidP="001461B8">
      <w:pPr>
        <w:spacing w:after="120"/>
        <w:rPr>
          <w:ins w:id="283" w:author="Anna Marks" w:date="2022-12-13T10:16:00Z"/>
          <w:lang w:val="en-GB"/>
        </w:rPr>
      </w:pPr>
      <w:r>
        <w:rPr>
          <w:lang w:val="en-GB"/>
        </w:rPr>
        <w:t>A large share of Förster’s motets present the love for Jesus in wordings borrowed from the</w:t>
      </w:r>
      <w:r>
        <w:rPr>
          <w:i/>
          <w:lang w:val="en-GB"/>
        </w:rPr>
        <w:t xml:space="preserve"> </w:t>
      </w:r>
      <w:r>
        <w:rPr>
          <w:lang w:val="en-GB"/>
        </w:rPr>
        <w:t xml:space="preserve">Song of Songs, e thus expressing pious love in erotized language. </w:t>
      </w:r>
      <w:r>
        <w:rPr>
          <w:i/>
          <w:lang w:val="en-GB"/>
        </w:rPr>
        <w:t>O bone Jesu</w:t>
      </w:r>
      <w:r w:rsidR="00E43A9A">
        <w:rPr>
          <w:i/>
          <w:lang w:val="en-GB"/>
        </w:rPr>
        <w:t xml:space="preserve"> </w:t>
      </w:r>
      <w:r w:rsidR="00E43A9A">
        <w:rPr>
          <w:lang w:val="en-GB"/>
        </w:rPr>
        <w:t>for three voices and violins</w:t>
      </w:r>
      <w:r>
        <w:rPr>
          <w:i/>
          <w:lang w:val="en-GB"/>
        </w:rPr>
        <w:t xml:space="preserve"> </w:t>
      </w:r>
      <w:r>
        <w:rPr>
          <w:lang w:val="en-GB"/>
        </w:rPr>
        <w:t>is one of the most affective of these. Without any extravagant devi</w:t>
      </w:r>
      <w:r w:rsidR="00E43A9A">
        <w:rPr>
          <w:lang w:val="en-GB"/>
        </w:rPr>
        <w:t>ces, Förster uses voice-leading</w:t>
      </w:r>
      <w:r>
        <w:rPr>
          <w:lang w:val="en-GB"/>
        </w:rPr>
        <w:t xml:space="preserve"> </w:t>
      </w:r>
      <w:r w:rsidR="00E43A9A">
        <w:rPr>
          <w:lang w:val="en-GB"/>
        </w:rPr>
        <w:t xml:space="preserve">and a varied </w:t>
      </w:r>
      <w:r>
        <w:rPr>
          <w:lang w:val="en-GB"/>
        </w:rPr>
        <w:t xml:space="preserve">harmony </w:t>
      </w:r>
      <w:r w:rsidR="00E43A9A">
        <w:rPr>
          <w:lang w:val="en-GB"/>
        </w:rPr>
        <w:t xml:space="preserve">to create a sweet and devoted tone. </w:t>
      </w:r>
      <w:r w:rsidR="00C32BE8">
        <w:rPr>
          <w:lang w:val="en-GB"/>
        </w:rPr>
        <w:t>T</w:t>
      </w:r>
      <w:r w:rsidR="00E43A9A">
        <w:rPr>
          <w:lang w:val="en-GB"/>
        </w:rPr>
        <w:t xml:space="preserve">he </w:t>
      </w:r>
      <w:r w:rsidR="00C32BE8">
        <w:rPr>
          <w:lang w:val="en-GB"/>
        </w:rPr>
        <w:t xml:space="preserve">middle section presents vocal solo sections in a recitative-like style varied with rolling coloraturas, again spiced with augumented chords including a Neapolitan sixth chord. The </w:t>
      </w:r>
      <w:r w:rsidR="0032677B">
        <w:rPr>
          <w:lang w:val="en-GB"/>
        </w:rPr>
        <w:t xml:space="preserve">solo for the bass voice is clearly written for Förster himself, who was widely known as an extraordinary bass singer: it goes </w:t>
      </w:r>
      <w:r w:rsidR="00071A58">
        <w:rPr>
          <w:lang w:val="en-GB"/>
        </w:rPr>
        <w:t xml:space="preserve">stepwise </w:t>
      </w:r>
      <w:r w:rsidR="0032677B">
        <w:rPr>
          <w:lang w:val="en-GB"/>
        </w:rPr>
        <w:t>down to B flat in the contra octave</w:t>
      </w:r>
      <w:r w:rsidR="00071A58">
        <w:rPr>
          <w:lang w:val="en-GB"/>
        </w:rPr>
        <w:t xml:space="preserve"> at the words </w:t>
      </w:r>
      <w:r w:rsidR="00071A58" w:rsidRPr="00071A58">
        <w:rPr>
          <w:i/>
          <w:lang w:val="en-GB"/>
        </w:rPr>
        <w:t>deficiat anima mea</w:t>
      </w:r>
      <w:r w:rsidR="00071A58">
        <w:rPr>
          <w:lang w:val="en-GB"/>
        </w:rPr>
        <w:t xml:space="preserve"> (“my soul withdraws [in your praise]”)</w:t>
      </w:r>
      <w:r w:rsidR="0032677B">
        <w:rPr>
          <w:lang w:val="en-GB"/>
        </w:rPr>
        <w:t xml:space="preserve">. </w:t>
      </w:r>
      <w:r w:rsidR="00C32BE8">
        <w:rPr>
          <w:lang w:val="en-GB"/>
        </w:rPr>
        <w:t xml:space="preserve">The </w:t>
      </w:r>
      <w:r>
        <w:rPr>
          <w:lang w:val="en-GB"/>
        </w:rPr>
        <w:t xml:space="preserve">piece ends with a playful </w:t>
      </w:r>
      <w:r w:rsidRPr="0068277C">
        <w:rPr>
          <w:i/>
          <w:lang w:val="en-GB"/>
        </w:rPr>
        <w:t>alleluia</w:t>
      </w:r>
      <w:r>
        <w:rPr>
          <w:lang w:val="en-GB"/>
        </w:rPr>
        <w:t xml:space="preserve"> section in ¾ time.</w:t>
      </w:r>
    </w:p>
    <w:p w14:paraId="20F84178" w14:textId="1574B4F7" w:rsidR="0051071D" w:rsidRPr="00F56F69" w:rsidRDefault="0051071D" w:rsidP="001461B8">
      <w:pPr>
        <w:spacing w:after="120"/>
        <w:rPr>
          <w:lang w:val="pl-PL"/>
          <w:rPrChange w:id="284" w:author="Anna Marks" w:date="2022-12-16T08:42:00Z">
            <w:rPr>
              <w:lang w:val="en-GB"/>
            </w:rPr>
          </w:rPrChange>
        </w:rPr>
      </w:pPr>
      <w:ins w:id="285" w:author="Anna Marks" w:date="2022-12-13T10:17:00Z">
        <w:r w:rsidRPr="0051071D">
          <w:rPr>
            <w:lang w:val="pl-PL"/>
            <w:rPrChange w:id="286" w:author="Anna Marks" w:date="2022-12-13T10:17:00Z">
              <w:rPr>
                <w:lang w:val="en-GB"/>
              </w:rPr>
            </w:rPrChange>
          </w:rPr>
          <w:t xml:space="preserve">Duża część motetów Förstera przedstawia miłość do Jezusa w sformułowaniach zaczerpniętych z </w:t>
        </w:r>
        <w:r w:rsidRPr="00F56F69">
          <w:rPr>
            <w:i/>
            <w:iCs/>
            <w:lang w:val="pl-PL"/>
            <w:rPrChange w:id="287" w:author="Anna Marks" w:date="2022-12-16T08:39:00Z">
              <w:rPr>
                <w:lang w:val="en-GB"/>
              </w:rPr>
            </w:rPrChange>
          </w:rPr>
          <w:t>Pieśni nad pieśniami</w:t>
        </w:r>
        <w:r w:rsidRPr="0051071D">
          <w:rPr>
            <w:lang w:val="pl-PL"/>
            <w:rPrChange w:id="288" w:author="Anna Marks" w:date="2022-12-13T10:17:00Z">
              <w:rPr>
                <w:lang w:val="en-GB"/>
              </w:rPr>
            </w:rPrChange>
          </w:rPr>
          <w:t xml:space="preserve">, wyrażając w ten sposób pobożną miłość w </w:t>
        </w:r>
      </w:ins>
      <w:ins w:id="289" w:author="Anna Marks" w:date="2022-12-16T08:40:00Z">
        <w:r w:rsidR="00F56F69">
          <w:rPr>
            <w:lang w:val="pl-PL"/>
          </w:rPr>
          <w:t>języku nacechowanym erotycznie</w:t>
        </w:r>
      </w:ins>
      <w:ins w:id="290" w:author="Anna Marks" w:date="2022-12-13T10:17:00Z">
        <w:r w:rsidRPr="0051071D">
          <w:rPr>
            <w:lang w:val="pl-PL"/>
            <w:rPrChange w:id="291" w:author="Anna Marks" w:date="2022-12-13T10:17:00Z">
              <w:rPr>
                <w:lang w:val="en-GB"/>
              </w:rPr>
            </w:rPrChange>
          </w:rPr>
          <w:t xml:space="preserve">. </w:t>
        </w:r>
        <w:r w:rsidRPr="00F56F69">
          <w:rPr>
            <w:i/>
            <w:iCs/>
            <w:lang w:val="pl-PL"/>
            <w:rPrChange w:id="292" w:author="Anna Marks" w:date="2022-12-16T08:40:00Z">
              <w:rPr>
                <w:lang w:val="en-GB"/>
              </w:rPr>
            </w:rPrChange>
          </w:rPr>
          <w:t>O bone Jesu</w:t>
        </w:r>
        <w:r w:rsidRPr="0051071D">
          <w:rPr>
            <w:lang w:val="pl-PL"/>
            <w:rPrChange w:id="293" w:author="Anna Marks" w:date="2022-12-13T10:17:00Z">
              <w:rPr>
                <w:lang w:val="en-GB"/>
              </w:rPr>
            </w:rPrChange>
          </w:rPr>
          <w:t xml:space="preserve"> na trzy głosy i skrzypce jest jednym z najbardziej afektywnych. Bez żadnych ekstrawaganckich </w:t>
        </w:r>
      </w:ins>
      <w:ins w:id="294" w:author="Anna Marks" w:date="2022-12-16T08:40:00Z">
        <w:r w:rsidR="00F56F69">
          <w:rPr>
            <w:lang w:val="pl-PL"/>
          </w:rPr>
          <w:t>zabiegów,</w:t>
        </w:r>
      </w:ins>
      <w:ins w:id="295" w:author="Anna Marks" w:date="2022-12-13T10:17:00Z">
        <w:r w:rsidRPr="0051071D">
          <w:rPr>
            <w:lang w:val="pl-PL"/>
            <w:rPrChange w:id="296" w:author="Anna Marks" w:date="2022-12-13T10:17:00Z">
              <w:rPr>
                <w:lang w:val="en-GB"/>
              </w:rPr>
            </w:rPrChange>
          </w:rPr>
          <w:t xml:space="preserve"> Förster wykorzystuje prowadzenie głosu i zróżnicowaną harmonię, aby stworzyć słodki </w:t>
        </w:r>
      </w:ins>
      <w:ins w:id="297" w:author="Anna Marks" w:date="2022-12-16T08:40:00Z">
        <w:r w:rsidR="00F56F69">
          <w:rPr>
            <w:lang w:val="pl-PL"/>
          </w:rPr>
          <w:t>ton pełen oddania</w:t>
        </w:r>
      </w:ins>
      <w:ins w:id="298" w:author="Anna Marks" w:date="2022-12-13T10:17:00Z">
        <w:r w:rsidRPr="0051071D">
          <w:rPr>
            <w:lang w:val="pl-PL"/>
            <w:rPrChange w:id="299" w:author="Anna Marks" w:date="2022-12-13T10:17:00Z">
              <w:rPr>
                <w:lang w:val="en-GB"/>
              </w:rPr>
            </w:rPrChange>
          </w:rPr>
          <w:t xml:space="preserve">. Część środkowa prezentuje </w:t>
        </w:r>
      </w:ins>
      <w:ins w:id="300" w:author="Anna Marks" w:date="2022-12-16T08:40:00Z">
        <w:r w:rsidR="00F56F69">
          <w:rPr>
            <w:lang w:val="pl-PL"/>
          </w:rPr>
          <w:t xml:space="preserve">wokalne </w:t>
        </w:r>
      </w:ins>
      <w:ins w:id="301" w:author="Anna Marks" w:date="2022-12-13T10:17:00Z">
        <w:r w:rsidRPr="0051071D">
          <w:rPr>
            <w:lang w:val="pl-PL"/>
            <w:rPrChange w:id="302" w:author="Anna Marks" w:date="2022-12-13T10:17:00Z">
              <w:rPr>
                <w:lang w:val="en-GB"/>
              </w:rPr>
            </w:rPrChange>
          </w:rPr>
          <w:t>partie solowe</w:t>
        </w:r>
      </w:ins>
      <w:ins w:id="303" w:author="Anna Marks" w:date="2022-12-16T08:40:00Z">
        <w:r w:rsidR="00F56F69">
          <w:rPr>
            <w:lang w:val="pl-PL"/>
          </w:rPr>
          <w:t xml:space="preserve"> </w:t>
        </w:r>
      </w:ins>
      <w:ins w:id="304" w:author="Anna Marks" w:date="2022-12-13T10:17:00Z">
        <w:r w:rsidRPr="0051071D">
          <w:rPr>
            <w:lang w:val="pl-PL"/>
            <w:rPrChange w:id="305" w:author="Anna Marks" w:date="2022-12-13T10:17:00Z">
              <w:rPr>
                <w:lang w:val="en-GB"/>
              </w:rPr>
            </w:rPrChange>
          </w:rPr>
          <w:t xml:space="preserve"> w stylu przypominającym recytatyw, urozmaiconym </w:t>
        </w:r>
      </w:ins>
      <w:ins w:id="306" w:author="Anna Marks" w:date="2022-12-16T08:41:00Z">
        <w:r w:rsidR="00F56F69">
          <w:rPr>
            <w:lang w:val="pl-PL"/>
          </w:rPr>
          <w:t>płynnymi</w:t>
        </w:r>
      </w:ins>
      <w:ins w:id="307" w:author="Anna Marks" w:date="2022-12-13T10:17:00Z">
        <w:r w:rsidRPr="0051071D">
          <w:rPr>
            <w:lang w:val="pl-PL"/>
            <w:rPrChange w:id="308" w:author="Anna Marks" w:date="2022-12-13T10:17:00Z">
              <w:rPr>
                <w:lang w:val="en-GB"/>
              </w:rPr>
            </w:rPrChange>
          </w:rPr>
          <w:t xml:space="preserve"> koloraturami, ponownie doprawionymi wzmocnionymi akordami, w tym akordem neapolitańskim. Solo na głos basowy jest wyraźnie napisane dla samego Förstera, który był powszechnie znany jako niezwykły śpiewak basowy: schodzi </w:t>
        </w:r>
      </w:ins>
      <w:ins w:id="309" w:author="Anna Marks" w:date="2022-12-16T08:41:00Z">
        <w:r w:rsidR="00F56F69">
          <w:rPr>
            <w:lang w:val="pl-PL"/>
          </w:rPr>
          <w:t>stopniowo</w:t>
        </w:r>
      </w:ins>
      <w:ins w:id="310" w:author="Anna Marks" w:date="2022-12-13T10:17:00Z">
        <w:r w:rsidRPr="0051071D">
          <w:rPr>
            <w:lang w:val="pl-PL"/>
            <w:rPrChange w:id="311" w:author="Anna Marks" w:date="2022-12-13T10:17:00Z">
              <w:rPr>
                <w:lang w:val="en-GB"/>
              </w:rPr>
            </w:rPrChange>
          </w:rPr>
          <w:t xml:space="preserve"> do B-dur w kontra oktawie przy słowach </w:t>
        </w:r>
        <w:r w:rsidRPr="00F56F69">
          <w:rPr>
            <w:i/>
            <w:iCs/>
            <w:lang w:val="pl-PL"/>
            <w:rPrChange w:id="312" w:author="Anna Marks" w:date="2022-12-16T08:41:00Z">
              <w:rPr>
                <w:lang w:val="en-GB"/>
              </w:rPr>
            </w:rPrChange>
          </w:rPr>
          <w:t>deficiat anima mea</w:t>
        </w:r>
        <w:r w:rsidRPr="0051071D">
          <w:rPr>
            <w:lang w:val="pl-PL"/>
            <w:rPrChange w:id="313" w:author="Anna Marks" w:date="2022-12-13T10:17:00Z">
              <w:rPr>
                <w:lang w:val="en-GB"/>
              </w:rPr>
            </w:rPrChange>
          </w:rPr>
          <w:t xml:space="preserve"> („moja dusza wycofuje się [na twoją cześć]”). </w:t>
        </w:r>
        <w:r w:rsidRPr="00F56F69">
          <w:rPr>
            <w:lang w:val="pl-PL"/>
            <w:rPrChange w:id="314" w:author="Anna Marks" w:date="2022-12-16T08:42:00Z">
              <w:rPr>
                <w:lang w:val="en-GB"/>
              </w:rPr>
            </w:rPrChange>
          </w:rPr>
          <w:t xml:space="preserve">Utwór kończy się żartobliwym </w:t>
        </w:r>
        <w:r w:rsidRPr="00F56F69">
          <w:rPr>
            <w:i/>
            <w:iCs/>
            <w:lang w:val="pl-PL"/>
            <w:rPrChange w:id="315" w:author="Anna Marks" w:date="2022-12-16T08:42:00Z">
              <w:rPr>
                <w:lang w:val="en-GB"/>
              </w:rPr>
            </w:rPrChange>
          </w:rPr>
          <w:t>alleluja</w:t>
        </w:r>
        <w:r w:rsidRPr="00F56F69">
          <w:rPr>
            <w:lang w:val="pl-PL"/>
            <w:rPrChange w:id="316" w:author="Anna Marks" w:date="2022-12-16T08:42:00Z">
              <w:rPr>
                <w:lang w:val="en-GB"/>
              </w:rPr>
            </w:rPrChange>
          </w:rPr>
          <w:t xml:space="preserve"> w </w:t>
        </w:r>
      </w:ins>
      <w:ins w:id="317" w:author="Anna Marks" w:date="2022-12-16T08:42:00Z">
        <w:r w:rsidR="00F56F69">
          <w:rPr>
            <w:lang w:val="pl-PL"/>
          </w:rPr>
          <w:t>metrum</w:t>
        </w:r>
      </w:ins>
      <w:ins w:id="318" w:author="Anna Marks" w:date="2022-12-13T10:17:00Z">
        <w:r w:rsidRPr="00F56F69">
          <w:rPr>
            <w:lang w:val="pl-PL"/>
            <w:rPrChange w:id="319" w:author="Anna Marks" w:date="2022-12-16T08:42:00Z">
              <w:rPr>
                <w:lang w:val="en-GB"/>
              </w:rPr>
            </w:rPrChange>
          </w:rPr>
          <w:t xml:space="preserve"> ¾.</w:t>
        </w:r>
      </w:ins>
    </w:p>
    <w:p w14:paraId="00EB6728" w14:textId="7264E2E6" w:rsidR="0032677B" w:rsidRDefault="0032677B" w:rsidP="001461B8">
      <w:pPr>
        <w:spacing w:after="120"/>
        <w:rPr>
          <w:ins w:id="320" w:author="Anna Marks" w:date="2022-12-13T10:17:00Z"/>
          <w:lang w:val="en-GB"/>
        </w:rPr>
      </w:pPr>
      <w:r>
        <w:rPr>
          <w:i/>
          <w:lang w:val="en-GB"/>
        </w:rPr>
        <w:t>Celebramus te Jehova</w:t>
      </w:r>
      <w:r>
        <w:rPr>
          <w:lang w:val="en-GB"/>
        </w:rPr>
        <w:t xml:space="preserve"> is a soprano duet </w:t>
      </w:r>
      <w:r w:rsidR="00497B77">
        <w:rPr>
          <w:lang w:val="en-GB"/>
        </w:rPr>
        <w:t xml:space="preserve">dealing </w:t>
      </w:r>
      <w:r>
        <w:rPr>
          <w:lang w:val="en-GB"/>
        </w:rPr>
        <w:t xml:space="preserve">with consolation and trust in the Lord. In the opening phrase, the voices start in unison and then diverge in a suspension, to unite again. </w:t>
      </w:r>
      <w:r w:rsidR="0068606F">
        <w:rPr>
          <w:lang w:val="en-GB"/>
        </w:rPr>
        <w:t xml:space="preserve">From beginning to end the voices and instruments are accompanied by a driving walking bass, and the setting is </w:t>
      </w:r>
      <w:r>
        <w:rPr>
          <w:lang w:val="en-GB"/>
        </w:rPr>
        <w:t>marked by unusually long chains of suspensions over harmonic sequences of circles of fifths</w:t>
      </w:r>
      <w:r w:rsidR="0068606F">
        <w:rPr>
          <w:lang w:val="en-GB"/>
        </w:rPr>
        <w:t>.</w:t>
      </w:r>
      <w:ins w:id="321" w:author="Anna Marks" w:date="2022-12-16T08:44:00Z">
        <w:r w:rsidR="00F56F69">
          <w:rPr>
            <w:lang w:val="en-GB"/>
          </w:rPr>
          <w:t xml:space="preserve"> </w:t>
        </w:r>
      </w:ins>
      <w:del w:id="322" w:author="Anna Marks" w:date="2022-12-16T08:44:00Z">
        <w:r w:rsidR="0068606F" w:rsidDel="00F56F69">
          <w:rPr>
            <w:lang w:val="en-GB"/>
          </w:rPr>
          <w:delText>.</w:delText>
        </w:r>
      </w:del>
      <w:r w:rsidR="00F606E8">
        <w:rPr>
          <w:lang w:val="en-GB"/>
        </w:rPr>
        <w:t>Th</w:t>
      </w:r>
      <w:r w:rsidR="0068606F">
        <w:rPr>
          <w:lang w:val="en-GB"/>
        </w:rPr>
        <w:t>e latter</w:t>
      </w:r>
      <w:r w:rsidR="00F606E8">
        <w:rPr>
          <w:lang w:val="en-GB"/>
        </w:rPr>
        <w:t xml:space="preserve"> is a</w:t>
      </w:r>
      <w:r>
        <w:rPr>
          <w:lang w:val="en-GB"/>
        </w:rPr>
        <w:t xml:space="preserve">n expressive device that Archangelo Corelli </w:t>
      </w:r>
      <w:r w:rsidR="00F606E8">
        <w:rPr>
          <w:lang w:val="en-GB"/>
        </w:rPr>
        <w:t xml:space="preserve">much </w:t>
      </w:r>
      <w:r w:rsidR="0084268E">
        <w:rPr>
          <w:lang w:val="en-GB"/>
        </w:rPr>
        <w:t>later</w:t>
      </w:r>
      <w:r w:rsidR="00F606E8">
        <w:rPr>
          <w:lang w:val="en-GB"/>
        </w:rPr>
        <w:t>,</w:t>
      </w:r>
      <w:r>
        <w:rPr>
          <w:lang w:val="en-GB"/>
        </w:rPr>
        <w:t xml:space="preserve"> in the 1680s and 1690s</w:t>
      </w:r>
      <w:r w:rsidR="00F606E8">
        <w:rPr>
          <w:lang w:val="en-GB"/>
        </w:rPr>
        <w:t>,</w:t>
      </w:r>
      <w:r w:rsidR="0084268E">
        <w:rPr>
          <w:lang w:val="en-GB"/>
        </w:rPr>
        <w:t xml:space="preserve"> would develop into a cliché</w:t>
      </w:r>
      <w:r>
        <w:rPr>
          <w:lang w:val="en-GB"/>
        </w:rPr>
        <w:t xml:space="preserve">, but which was a novelty </w:t>
      </w:r>
      <w:r w:rsidR="0084268E">
        <w:rPr>
          <w:lang w:val="en-GB"/>
        </w:rPr>
        <w:t xml:space="preserve">in </w:t>
      </w:r>
      <w:r>
        <w:rPr>
          <w:lang w:val="en-GB"/>
        </w:rPr>
        <w:t>Förster’s time. The concluding section has some</w:t>
      </w:r>
      <w:r w:rsidR="00F80CC4">
        <w:rPr>
          <w:lang w:val="en-GB"/>
        </w:rPr>
        <w:t xml:space="preserve"> </w:t>
      </w:r>
      <w:r>
        <w:rPr>
          <w:lang w:val="en-GB"/>
        </w:rPr>
        <w:t xml:space="preserve">intriguing rhythmic syncopations, </w:t>
      </w:r>
      <w:r w:rsidR="0084268E">
        <w:rPr>
          <w:lang w:val="en-GB"/>
        </w:rPr>
        <w:t xml:space="preserve">which are </w:t>
      </w:r>
      <w:r w:rsidR="00F606E8">
        <w:rPr>
          <w:lang w:val="en-GB"/>
        </w:rPr>
        <w:t xml:space="preserve">charecteristic </w:t>
      </w:r>
      <w:r>
        <w:rPr>
          <w:lang w:val="en-GB"/>
        </w:rPr>
        <w:t>of Först</w:t>
      </w:r>
      <w:r w:rsidR="00F606E8">
        <w:rPr>
          <w:lang w:val="en-GB"/>
        </w:rPr>
        <w:t xml:space="preserve">er’s often </w:t>
      </w:r>
      <w:r w:rsidR="0084268E">
        <w:rPr>
          <w:lang w:val="en-GB"/>
        </w:rPr>
        <w:t xml:space="preserve">unpredictable </w:t>
      </w:r>
      <w:r w:rsidR="00F606E8">
        <w:rPr>
          <w:lang w:val="en-GB"/>
        </w:rPr>
        <w:t xml:space="preserve">and playful </w:t>
      </w:r>
      <w:r w:rsidR="0084268E">
        <w:rPr>
          <w:lang w:val="en-GB"/>
        </w:rPr>
        <w:t>style</w:t>
      </w:r>
      <w:r>
        <w:rPr>
          <w:lang w:val="en-GB"/>
        </w:rPr>
        <w:t>.</w:t>
      </w:r>
    </w:p>
    <w:p w14:paraId="2A89F8CF" w14:textId="378573DF" w:rsidR="0051071D" w:rsidRPr="0051071D" w:rsidRDefault="0051071D" w:rsidP="001461B8">
      <w:pPr>
        <w:spacing w:after="120"/>
        <w:rPr>
          <w:lang w:val="pl-PL"/>
          <w:rPrChange w:id="323" w:author="Anna Marks" w:date="2022-12-13T10:17:00Z">
            <w:rPr>
              <w:lang w:val="en-GB"/>
            </w:rPr>
          </w:rPrChange>
        </w:rPr>
      </w:pPr>
      <w:ins w:id="324" w:author="Anna Marks" w:date="2022-12-13T10:17:00Z">
        <w:r w:rsidRPr="00F56F69">
          <w:rPr>
            <w:i/>
            <w:iCs/>
            <w:lang w:val="pl-PL"/>
            <w:rPrChange w:id="325" w:author="Anna Marks" w:date="2022-12-16T08:42:00Z">
              <w:rPr>
                <w:lang w:val="en-GB"/>
              </w:rPr>
            </w:rPrChange>
          </w:rPr>
          <w:t>Celebramus te Jehova</w:t>
        </w:r>
        <w:r w:rsidRPr="0051071D">
          <w:rPr>
            <w:lang w:val="pl-PL"/>
            <w:rPrChange w:id="326" w:author="Anna Marks" w:date="2022-12-13T10:17:00Z">
              <w:rPr>
                <w:lang w:val="en-GB"/>
              </w:rPr>
            </w:rPrChange>
          </w:rPr>
          <w:t xml:space="preserve"> to sopranowy duet traktujący o pocieszeniu i zaufaniu Panu. W początkowej frazie głosy zaczynają unisono, a następnie rozchodzą się w zawieszeniu, by ponownie się zjednoczyć. Od początku do końca głosom i instrumentom towarzyszy porywający kroczący bas, a </w:t>
        </w:r>
      </w:ins>
      <w:ins w:id="327" w:author="Anna Marks" w:date="2022-12-16T08:43:00Z">
        <w:r w:rsidR="00F56F69">
          <w:rPr>
            <w:lang w:val="pl-PL"/>
          </w:rPr>
          <w:t>opracowanie</w:t>
        </w:r>
      </w:ins>
      <w:ins w:id="328" w:author="Anna Marks" w:date="2022-12-13T10:17:00Z">
        <w:r w:rsidRPr="0051071D">
          <w:rPr>
            <w:lang w:val="pl-PL"/>
            <w:rPrChange w:id="329" w:author="Anna Marks" w:date="2022-12-13T10:17:00Z">
              <w:rPr>
                <w:lang w:val="en-GB"/>
              </w:rPr>
            </w:rPrChange>
          </w:rPr>
          <w:t xml:space="preserve"> </w:t>
        </w:r>
      </w:ins>
      <w:ins w:id="330" w:author="Anna Marks" w:date="2022-12-16T08:43:00Z">
        <w:r w:rsidR="00F56F69">
          <w:rPr>
            <w:lang w:val="pl-PL"/>
          </w:rPr>
          <w:t>znaczą</w:t>
        </w:r>
      </w:ins>
      <w:ins w:id="331" w:author="Anna Marks" w:date="2022-12-13T10:17:00Z">
        <w:r w:rsidRPr="0051071D">
          <w:rPr>
            <w:lang w:val="pl-PL"/>
            <w:rPrChange w:id="332" w:author="Anna Marks" w:date="2022-12-13T10:17:00Z">
              <w:rPr>
                <w:lang w:val="en-GB"/>
              </w:rPr>
            </w:rPrChange>
          </w:rPr>
          <w:t xml:space="preserve"> niezwykle długie łańcuchy zawieszeń nad harmonicznymi sekwencjami kręgów kwint. </w:t>
        </w:r>
      </w:ins>
      <w:ins w:id="333" w:author="Anna Marks" w:date="2022-12-16T08:44:00Z">
        <w:r w:rsidR="00F56F69">
          <w:rPr>
            <w:lang w:val="pl-PL"/>
          </w:rPr>
          <w:t>Jest to środek wyrazu, który Arcangelo Corelli z</w:t>
        </w:r>
      </w:ins>
      <w:ins w:id="334" w:author="Anna Marks" w:date="2022-12-16T08:45:00Z">
        <w:r w:rsidR="00F56F69">
          <w:rPr>
            <w:lang w:val="pl-PL"/>
          </w:rPr>
          <w:t>nacznie później, w latach 80tych i90tych XVII w.</w:t>
        </w:r>
      </w:ins>
      <w:ins w:id="335" w:author="Anna Marks" w:date="2022-12-13T10:17:00Z">
        <w:r w:rsidRPr="0051071D">
          <w:rPr>
            <w:lang w:val="pl-PL"/>
            <w:rPrChange w:id="336" w:author="Anna Marks" w:date="2022-12-13T10:17:00Z">
              <w:rPr>
                <w:lang w:val="en-GB"/>
              </w:rPr>
            </w:rPrChange>
          </w:rPr>
          <w:t xml:space="preserve"> </w:t>
        </w:r>
      </w:ins>
      <w:ins w:id="337" w:author="Anna Marks" w:date="2022-12-16T08:45:00Z">
        <w:r w:rsidR="00F56F69">
          <w:rPr>
            <w:lang w:val="pl-PL"/>
          </w:rPr>
          <w:t>przekształci w muzyczny banał</w:t>
        </w:r>
      </w:ins>
      <w:ins w:id="338" w:author="Anna Marks" w:date="2022-12-13T10:17:00Z">
        <w:r w:rsidRPr="0051071D">
          <w:rPr>
            <w:lang w:val="pl-PL"/>
            <w:rPrChange w:id="339" w:author="Anna Marks" w:date="2022-12-13T10:17:00Z">
              <w:rPr>
                <w:lang w:val="en-GB"/>
              </w:rPr>
            </w:rPrChange>
          </w:rPr>
          <w:t xml:space="preserve">, </w:t>
        </w:r>
      </w:ins>
      <w:ins w:id="340" w:author="Anna Marks" w:date="2022-12-16T08:45:00Z">
        <w:r w:rsidR="00F56F69">
          <w:rPr>
            <w:lang w:val="pl-PL"/>
          </w:rPr>
          <w:t>a który był nowością</w:t>
        </w:r>
      </w:ins>
      <w:ins w:id="341" w:author="Anna Marks" w:date="2022-12-13T10:17:00Z">
        <w:r w:rsidRPr="0051071D">
          <w:rPr>
            <w:lang w:val="pl-PL"/>
            <w:rPrChange w:id="342" w:author="Anna Marks" w:date="2022-12-13T10:17:00Z">
              <w:rPr>
                <w:lang w:val="en-GB"/>
              </w:rPr>
            </w:rPrChange>
          </w:rPr>
          <w:t xml:space="preserve"> w czasach Förstera. Końcowa sekcja zawiera intrygujące synkopy rytmiczne, które są charakterystyczne dla często nieprzewidywalnego i żartobliwego stylu Förstera.</w:t>
        </w:r>
      </w:ins>
    </w:p>
    <w:p w14:paraId="59241B1A" w14:textId="75599D05" w:rsidR="00F80CC4" w:rsidRDefault="00F80CC4" w:rsidP="00F80CC4">
      <w:pPr>
        <w:spacing w:after="120"/>
        <w:jc w:val="left"/>
        <w:rPr>
          <w:ins w:id="343" w:author="Anna Marks" w:date="2022-12-13T10:17:00Z"/>
          <w:lang w:val="en-GB"/>
        </w:rPr>
      </w:pPr>
      <w:r>
        <w:rPr>
          <w:lang w:val="en-GB"/>
        </w:rPr>
        <w:t xml:space="preserve">In </w:t>
      </w:r>
      <w:r>
        <w:rPr>
          <w:i/>
          <w:lang w:val="en-GB"/>
        </w:rPr>
        <w:t>Peccavi super numerum</w:t>
      </w:r>
      <w:r>
        <w:rPr>
          <w:lang w:val="en-GB"/>
        </w:rPr>
        <w:t xml:space="preserve"> for four voices and violins, F major may seem a surprising choice of key for the daunting topic of the text, which is about sin and misbehaviour. Even though Förster uses expressive suspensions and sighing melodic figures to illustrate sin and despair in </w:t>
      </w:r>
      <w:r w:rsidR="00B14EC3">
        <w:rPr>
          <w:lang w:val="en-GB"/>
        </w:rPr>
        <w:t>his</w:t>
      </w:r>
      <w:r>
        <w:rPr>
          <w:lang w:val="en-GB"/>
        </w:rPr>
        <w:t xml:space="preserve"> composition, it seems that he has deliberately build comfort and trust into the musical setting, something that is </w:t>
      </w:r>
      <w:r w:rsidR="004077E9">
        <w:rPr>
          <w:lang w:val="en-GB"/>
        </w:rPr>
        <w:t xml:space="preserve">actually </w:t>
      </w:r>
      <w:r>
        <w:rPr>
          <w:lang w:val="en-GB"/>
        </w:rPr>
        <w:t xml:space="preserve">missing from the text. </w:t>
      </w:r>
      <w:r w:rsidR="004077E9">
        <w:rPr>
          <w:lang w:val="en-GB"/>
        </w:rPr>
        <w:t xml:space="preserve">The affect is reflective and soft rather than afflicted. Just like </w:t>
      </w:r>
      <w:r w:rsidR="004077E9" w:rsidRPr="004077E9">
        <w:rPr>
          <w:i/>
          <w:lang w:val="en-GB"/>
        </w:rPr>
        <w:t>Celebramus te Jehova</w:t>
      </w:r>
      <w:r w:rsidR="004077E9">
        <w:rPr>
          <w:lang w:val="en-GB"/>
        </w:rPr>
        <w:t>, the</w:t>
      </w:r>
      <w:r>
        <w:rPr>
          <w:lang w:val="en-GB"/>
        </w:rPr>
        <w:t xml:space="preserve"> composition is written in duple meter th</w:t>
      </w:r>
      <w:r w:rsidR="00B14EC3">
        <w:rPr>
          <w:lang w:val="en-GB"/>
        </w:rPr>
        <w:t>roughout, without the variation</w:t>
      </w:r>
      <w:r>
        <w:rPr>
          <w:lang w:val="en-GB"/>
        </w:rPr>
        <w:t xml:space="preserve"> in </w:t>
      </w:r>
      <w:r w:rsidR="00B14EC3">
        <w:rPr>
          <w:lang w:val="en-GB"/>
        </w:rPr>
        <w:t xml:space="preserve">time signatures </w:t>
      </w:r>
      <w:r>
        <w:rPr>
          <w:lang w:val="en-GB"/>
        </w:rPr>
        <w:t xml:space="preserve">usually found in </w:t>
      </w:r>
      <w:r w:rsidR="00B14EC3">
        <w:rPr>
          <w:lang w:val="en-GB"/>
        </w:rPr>
        <w:t>motets from this time</w:t>
      </w:r>
      <w:r>
        <w:rPr>
          <w:lang w:val="en-GB"/>
        </w:rPr>
        <w:t>.</w:t>
      </w:r>
    </w:p>
    <w:p w14:paraId="09E9BD1C" w14:textId="0FE35070" w:rsidR="0051071D" w:rsidRPr="0051071D" w:rsidRDefault="0051071D" w:rsidP="00F80CC4">
      <w:pPr>
        <w:spacing w:after="120"/>
        <w:jc w:val="left"/>
        <w:rPr>
          <w:lang w:val="pl-PL"/>
          <w:rPrChange w:id="344" w:author="Anna Marks" w:date="2022-12-13T10:17:00Z">
            <w:rPr>
              <w:lang w:val="en-GB"/>
            </w:rPr>
          </w:rPrChange>
        </w:rPr>
      </w:pPr>
      <w:ins w:id="345" w:author="Anna Marks" w:date="2022-12-13T10:17:00Z">
        <w:r w:rsidRPr="0051071D">
          <w:rPr>
            <w:lang w:val="pl-PL"/>
            <w:rPrChange w:id="346" w:author="Anna Marks" w:date="2022-12-13T10:17:00Z">
              <w:rPr>
                <w:lang w:val="en-GB"/>
              </w:rPr>
            </w:rPrChange>
          </w:rPr>
          <w:t xml:space="preserve">W </w:t>
        </w:r>
        <w:r w:rsidRPr="00F56F69">
          <w:rPr>
            <w:i/>
            <w:iCs/>
            <w:lang w:val="pl-PL"/>
            <w:rPrChange w:id="347" w:author="Anna Marks" w:date="2022-12-16T08:46:00Z">
              <w:rPr>
                <w:lang w:val="en-GB"/>
              </w:rPr>
            </w:rPrChange>
          </w:rPr>
          <w:t>Peccavi super numerum</w:t>
        </w:r>
        <w:r w:rsidRPr="0051071D">
          <w:rPr>
            <w:lang w:val="pl-PL"/>
            <w:rPrChange w:id="348" w:author="Anna Marks" w:date="2022-12-13T10:17:00Z">
              <w:rPr>
                <w:lang w:val="en-GB"/>
              </w:rPr>
            </w:rPrChange>
          </w:rPr>
          <w:t xml:space="preserve"> na cztery głosy i skrzypce</w:t>
        </w:r>
      </w:ins>
      <w:ins w:id="349" w:author="Anna Marks" w:date="2022-12-16T08:46:00Z">
        <w:r w:rsidR="00F56F69">
          <w:rPr>
            <w:lang w:val="pl-PL"/>
          </w:rPr>
          <w:t>, tonacja</w:t>
        </w:r>
      </w:ins>
      <w:ins w:id="350" w:author="Anna Marks" w:date="2022-12-13T10:17:00Z">
        <w:r w:rsidRPr="0051071D">
          <w:rPr>
            <w:lang w:val="pl-PL"/>
            <w:rPrChange w:id="351" w:author="Anna Marks" w:date="2022-12-13T10:17:00Z">
              <w:rPr>
                <w:lang w:val="en-GB"/>
              </w:rPr>
            </w:rPrChange>
          </w:rPr>
          <w:t xml:space="preserve"> F-dur może wydawać się zaskakującym </w:t>
        </w:r>
      </w:ins>
      <w:ins w:id="352" w:author="Anna Marks" w:date="2022-12-16T08:46:00Z">
        <w:r w:rsidR="00F56F69">
          <w:rPr>
            <w:lang w:val="pl-PL"/>
          </w:rPr>
          <w:t>wyborem</w:t>
        </w:r>
      </w:ins>
      <w:ins w:id="353" w:author="Anna Marks" w:date="2022-12-13T10:17:00Z">
        <w:r w:rsidRPr="0051071D">
          <w:rPr>
            <w:lang w:val="pl-PL"/>
            <w:rPrChange w:id="354" w:author="Anna Marks" w:date="2022-12-13T10:17:00Z">
              <w:rPr>
                <w:lang w:val="en-GB"/>
              </w:rPr>
            </w:rPrChange>
          </w:rPr>
          <w:t xml:space="preserve"> do trudnego tematu tekstu, jakim jest grzech i występki. Choć Förster używa w swojej kompozycji ekspresyjnych zawieszeń i </w:t>
        </w:r>
      </w:ins>
      <w:ins w:id="355" w:author="Anna Marks" w:date="2022-12-16T08:48:00Z">
        <w:r w:rsidR="001D72A0">
          <w:rPr>
            <w:lang w:val="pl-PL"/>
          </w:rPr>
          <w:t xml:space="preserve">pełnych westchnień </w:t>
        </w:r>
      </w:ins>
      <w:ins w:id="356" w:author="Anna Marks" w:date="2022-12-13T10:17:00Z">
        <w:r w:rsidRPr="0051071D">
          <w:rPr>
            <w:lang w:val="pl-PL"/>
            <w:rPrChange w:id="357" w:author="Anna Marks" w:date="2022-12-13T10:17:00Z">
              <w:rPr>
                <w:lang w:val="en-GB"/>
              </w:rPr>
            </w:rPrChange>
          </w:rPr>
          <w:t>figur melodycznych do zilustrowania grzechu i rozpaczy, wydaje się, że celowo wbudował w o</w:t>
        </w:r>
      </w:ins>
      <w:ins w:id="358" w:author="Anna Marks" w:date="2022-12-16T08:48:00Z">
        <w:r w:rsidR="001D72A0">
          <w:rPr>
            <w:lang w:val="pl-PL"/>
          </w:rPr>
          <w:t>pracowaniem</w:t>
        </w:r>
      </w:ins>
      <w:ins w:id="359" w:author="Anna Marks" w:date="2022-12-13T10:17:00Z">
        <w:r w:rsidRPr="0051071D">
          <w:rPr>
            <w:lang w:val="pl-PL"/>
            <w:rPrChange w:id="360" w:author="Anna Marks" w:date="2022-12-13T10:17:00Z">
              <w:rPr>
                <w:lang w:val="en-GB"/>
              </w:rPr>
            </w:rPrChange>
          </w:rPr>
          <w:t xml:space="preserve"> muzyczną </w:t>
        </w:r>
      </w:ins>
      <w:ins w:id="361" w:author="Anna Marks" w:date="2022-12-16T08:48:00Z">
        <w:r w:rsidR="001D72A0">
          <w:rPr>
            <w:lang w:val="pl-PL"/>
          </w:rPr>
          <w:t>uczucie pocieszenia</w:t>
        </w:r>
      </w:ins>
      <w:ins w:id="362" w:author="Anna Marks" w:date="2022-12-13T10:17:00Z">
        <w:r w:rsidRPr="0051071D">
          <w:rPr>
            <w:lang w:val="pl-PL"/>
            <w:rPrChange w:id="363" w:author="Anna Marks" w:date="2022-12-13T10:17:00Z">
              <w:rPr>
                <w:lang w:val="en-GB"/>
              </w:rPr>
            </w:rPrChange>
          </w:rPr>
          <w:t xml:space="preserve"> i zaufani</w:t>
        </w:r>
      </w:ins>
      <w:ins w:id="364" w:author="Anna Marks" w:date="2022-12-16T08:48:00Z">
        <w:r w:rsidR="001D72A0">
          <w:rPr>
            <w:lang w:val="pl-PL"/>
          </w:rPr>
          <w:t>a</w:t>
        </w:r>
      </w:ins>
      <w:ins w:id="365" w:author="Anna Marks" w:date="2022-12-13T10:17:00Z">
        <w:r w:rsidRPr="0051071D">
          <w:rPr>
            <w:lang w:val="pl-PL"/>
            <w:rPrChange w:id="366" w:author="Anna Marks" w:date="2022-12-13T10:17:00Z">
              <w:rPr>
                <w:lang w:val="en-GB"/>
              </w:rPr>
            </w:rPrChange>
          </w:rPr>
          <w:t xml:space="preserve">, czego tak naprawdę brakuje w tekście. Afekt jest raczej refleksyjny i miękki niż </w:t>
        </w:r>
      </w:ins>
      <w:ins w:id="367" w:author="Anna Marks" w:date="2022-12-16T08:49:00Z">
        <w:r w:rsidR="001D72A0">
          <w:rPr>
            <w:lang w:val="pl-PL"/>
          </w:rPr>
          <w:t>udręczony</w:t>
        </w:r>
      </w:ins>
      <w:ins w:id="368" w:author="Anna Marks" w:date="2022-12-13T10:17:00Z">
        <w:r w:rsidRPr="0051071D">
          <w:rPr>
            <w:lang w:val="pl-PL"/>
            <w:rPrChange w:id="369" w:author="Anna Marks" w:date="2022-12-13T10:17:00Z">
              <w:rPr>
                <w:lang w:val="en-GB"/>
              </w:rPr>
            </w:rPrChange>
          </w:rPr>
          <w:t xml:space="preserve">. Podobnie jak </w:t>
        </w:r>
        <w:r w:rsidRPr="001D72A0">
          <w:rPr>
            <w:i/>
            <w:iCs/>
            <w:lang w:val="pl-PL"/>
            <w:rPrChange w:id="370" w:author="Anna Marks" w:date="2022-12-16T08:49:00Z">
              <w:rPr>
                <w:lang w:val="en-GB"/>
              </w:rPr>
            </w:rPrChange>
          </w:rPr>
          <w:t>Celebramus te Jehova</w:t>
        </w:r>
        <w:r w:rsidRPr="0051071D">
          <w:rPr>
            <w:lang w:val="pl-PL"/>
            <w:rPrChange w:id="371" w:author="Anna Marks" w:date="2022-12-13T10:17:00Z">
              <w:rPr>
                <w:lang w:val="en-GB"/>
              </w:rPr>
            </w:rPrChange>
          </w:rPr>
          <w:t>, kompozycja jest napisana w metrum dwudzielnym, bez różnic w metr</w:t>
        </w:r>
      </w:ins>
      <w:ins w:id="372" w:author="Anna Marks" w:date="2022-12-16T08:49:00Z">
        <w:r w:rsidR="001D72A0">
          <w:rPr>
            <w:lang w:val="pl-PL"/>
          </w:rPr>
          <w:t>ycznych</w:t>
        </w:r>
      </w:ins>
      <w:ins w:id="373" w:author="Anna Marks" w:date="2022-12-13T10:17:00Z">
        <w:r w:rsidRPr="0051071D">
          <w:rPr>
            <w:lang w:val="pl-PL"/>
            <w:rPrChange w:id="374" w:author="Anna Marks" w:date="2022-12-13T10:17:00Z">
              <w:rPr>
                <w:lang w:val="en-GB"/>
              </w:rPr>
            </w:rPrChange>
          </w:rPr>
          <w:t>, które zwykle występują w motetach z tego okresu.</w:t>
        </w:r>
      </w:ins>
    </w:p>
    <w:p w14:paraId="18241680" w14:textId="0DE4E305" w:rsidR="00B14EC3" w:rsidRDefault="00B14EC3" w:rsidP="00F80CC4">
      <w:pPr>
        <w:spacing w:after="120"/>
        <w:jc w:val="left"/>
        <w:rPr>
          <w:ins w:id="375" w:author="Anna Marks" w:date="2022-12-13T10:17:00Z"/>
          <w:lang w:val="en-GB"/>
        </w:rPr>
      </w:pPr>
      <w:r w:rsidRPr="00A56527">
        <w:rPr>
          <w:i/>
          <w:lang w:val="en-GB"/>
        </w:rPr>
        <w:t>Quanta fecisti Domine</w:t>
      </w:r>
      <w:r w:rsidRPr="00A56527">
        <w:rPr>
          <w:lang w:val="en-GB"/>
        </w:rPr>
        <w:t xml:space="preserve"> and </w:t>
      </w:r>
      <w:r w:rsidRPr="00A56527">
        <w:rPr>
          <w:i/>
          <w:lang w:val="en-GB"/>
        </w:rPr>
        <w:t xml:space="preserve">Domine </w:t>
      </w:r>
      <w:r>
        <w:rPr>
          <w:i/>
          <w:lang w:val="en-GB"/>
        </w:rPr>
        <w:t>Dominus</w:t>
      </w:r>
      <w:r w:rsidRPr="00A56527">
        <w:rPr>
          <w:i/>
          <w:lang w:val="en-GB"/>
        </w:rPr>
        <w:t xml:space="preserve"> noster </w:t>
      </w:r>
      <w:r w:rsidRPr="00A56527">
        <w:rPr>
          <w:lang w:val="en-GB"/>
        </w:rPr>
        <w:t>are Förster’s grandest creations in the motet genre</w:t>
      </w:r>
      <w:r>
        <w:rPr>
          <w:lang w:val="en-GB"/>
        </w:rPr>
        <w:t xml:space="preserve">, being two extended works with large scorings. Both works praise the greatness and mercy of the Lord. </w:t>
      </w:r>
      <w:r>
        <w:rPr>
          <w:i/>
          <w:lang w:val="en-GB"/>
        </w:rPr>
        <w:t>Quanta fecisti</w:t>
      </w:r>
      <w:r w:rsidR="00C327E6">
        <w:rPr>
          <w:i/>
          <w:lang w:val="en-GB"/>
        </w:rPr>
        <w:t xml:space="preserve"> Domine</w:t>
      </w:r>
      <w:r>
        <w:rPr>
          <w:lang w:val="en-GB"/>
        </w:rPr>
        <w:t xml:space="preserve"> has an unusual opening sinfonia, where the instruments are given four bars each</w:t>
      </w:r>
      <w:r w:rsidR="00D7431C">
        <w:rPr>
          <w:lang w:val="en-GB"/>
        </w:rPr>
        <w:t xml:space="preserve"> to improvise over a bass line</w:t>
      </w:r>
      <w:r w:rsidR="00894D73">
        <w:rPr>
          <w:lang w:val="en-GB"/>
        </w:rPr>
        <w:t>: the first violin opens, followed by a spinetta and th</w:t>
      </w:r>
      <w:ins w:id="376" w:author="Anna Marks" w:date="2022-12-16T08:51:00Z">
        <w:r w:rsidR="001D72A0">
          <w:rPr>
            <w:lang w:val="en-GB"/>
          </w:rPr>
          <w:t>e</w:t>
        </w:r>
      </w:ins>
      <w:r w:rsidR="00894D73">
        <w:rPr>
          <w:lang w:val="en-GB"/>
        </w:rPr>
        <w:t>n the second violin</w:t>
      </w:r>
      <w:r w:rsidR="00D7431C">
        <w:rPr>
          <w:lang w:val="en-GB"/>
        </w:rPr>
        <w:t>.</w:t>
      </w:r>
      <w:r>
        <w:rPr>
          <w:lang w:val="en-GB"/>
        </w:rPr>
        <w:t xml:space="preserve"> This is followed by a </w:t>
      </w:r>
      <w:r>
        <w:rPr>
          <w:i/>
          <w:lang w:val="en-GB"/>
        </w:rPr>
        <w:t>canzona</w:t>
      </w:r>
      <w:r w:rsidRPr="00E756B9">
        <w:rPr>
          <w:lang w:val="en-GB"/>
        </w:rPr>
        <w:t xml:space="preserve">, </w:t>
      </w:r>
      <w:r>
        <w:rPr>
          <w:lang w:val="en-GB"/>
        </w:rPr>
        <w:t xml:space="preserve">virtually an ensemble fugue. </w:t>
      </w:r>
      <w:r w:rsidR="00D7431C">
        <w:rPr>
          <w:lang w:val="en-GB"/>
        </w:rPr>
        <w:t xml:space="preserve">Both traits are </w:t>
      </w:r>
      <w:r>
        <w:rPr>
          <w:lang w:val="en-GB"/>
        </w:rPr>
        <w:t>typical of Roman</w:t>
      </w:r>
      <w:r w:rsidR="00D7431C">
        <w:rPr>
          <w:lang w:val="en-GB"/>
        </w:rPr>
        <w:t xml:space="preserve"> </w:t>
      </w:r>
      <w:r>
        <w:rPr>
          <w:i/>
          <w:lang w:val="en-GB"/>
        </w:rPr>
        <w:t>symfonie</w:t>
      </w:r>
      <w:r>
        <w:rPr>
          <w:lang w:val="en-GB"/>
        </w:rPr>
        <w:t xml:space="preserve"> at the time, as exemplified in works by for example Lelio Colista and Vincenzo Albrici</w:t>
      </w:r>
      <w:r w:rsidR="00D7431C">
        <w:rPr>
          <w:lang w:val="en-GB"/>
        </w:rPr>
        <w:t xml:space="preserve">. </w:t>
      </w:r>
      <w:r w:rsidR="00D7431C" w:rsidRPr="00D7431C">
        <w:rPr>
          <w:i/>
          <w:lang w:val="en-GB"/>
        </w:rPr>
        <w:t>S</w:t>
      </w:r>
      <w:r w:rsidR="00D7431C">
        <w:rPr>
          <w:i/>
          <w:lang w:val="en-GB"/>
        </w:rPr>
        <w:t xml:space="preserve">ymfonia </w:t>
      </w:r>
      <w:r w:rsidR="00D7431C">
        <w:rPr>
          <w:lang w:val="en-GB"/>
        </w:rPr>
        <w:t xml:space="preserve">was the term used in Rome for an instrumental sonata. </w:t>
      </w:r>
      <w:r>
        <w:rPr>
          <w:lang w:val="en-GB"/>
        </w:rPr>
        <w:t xml:space="preserve">In </w:t>
      </w:r>
      <w:r w:rsidR="00D7431C">
        <w:rPr>
          <w:lang w:val="en-GB"/>
        </w:rPr>
        <w:t xml:space="preserve">the </w:t>
      </w:r>
      <w:r>
        <w:rPr>
          <w:lang w:val="en-GB"/>
        </w:rPr>
        <w:t xml:space="preserve">vocal setting, </w:t>
      </w:r>
      <w:r w:rsidR="00D7431C">
        <w:rPr>
          <w:lang w:val="en-GB"/>
        </w:rPr>
        <w:t xml:space="preserve">Förster has composed unusually </w:t>
      </w:r>
      <w:r>
        <w:rPr>
          <w:lang w:val="en-GB"/>
        </w:rPr>
        <w:t xml:space="preserve">long solo sections for </w:t>
      </w:r>
      <w:r w:rsidR="00D7431C">
        <w:rPr>
          <w:lang w:val="en-GB"/>
        </w:rPr>
        <w:t xml:space="preserve">the </w:t>
      </w:r>
      <w:r>
        <w:rPr>
          <w:lang w:val="en-GB"/>
        </w:rPr>
        <w:t xml:space="preserve">four </w:t>
      </w:r>
      <w:r w:rsidR="00D7431C">
        <w:rPr>
          <w:lang w:val="en-GB"/>
        </w:rPr>
        <w:t xml:space="preserve">different voices, which are interspersed with ensemble </w:t>
      </w:r>
      <w:r>
        <w:rPr>
          <w:lang w:val="en-GB"/>
        </w:rPr>
        <w:t xml:space="preserve">sections. </w:t>
      </w:r>
      <w:r w:rsidR="003E3A38">
        <w:rPr>
          <w:lang w:val="en-GB"/>
        </w:rPr>
        <w:t xml:space="preserve">Not only are the dimensions of the entire piece unusually large, but also the individual sections. </w:t>
      </w:r>
      <w:r>
        <w:rPr>
          <w:lang w:val="en-GB"/>
        </w:rPr>
        <w:t xml:space="preserve">In the bass solo, Förster has illustrated the word </w:t>
      </w:r>
      <w:r>
        <w:rPr>
          <w:i/>
          <w:lang w:val="en-GB"/>
        </w:rPr>
        <w:t>creatura</w:t>
      </w:r>
      <w:r>
        <w:rPr>
          <w:lang w:val="en-GB"/>
        </w:rPr>
        <w:t xml:space="preserve"> with a remarkable figure: a diminished octave leap, from c to C sharp</w:t>
      </w:r>
      <w:r w:rsidR="003E3A38">
        <w:rPr>
          <w:lang w:val="en-GB"/>
        </w:rPr>
        <w:t>. This could p</w:t>
      </w:r>
      <w:r>
        <w:rPr>
          <w:lang w:val="en-GB"/>
        </w:rPr>
        <w:t xml:space="preserve">ossibly </w:t>
      </w:r>
      <w:r w:rsidR="003E3A38">
        <w:rPr>
          <w:lang w:val="en-GB"/>
        </w:rPr>
        <w:t xml:space="preserve">be a joke, </w:t>
      </w:r>
      <w:r>
        <w:rPr>
          <w:lang w:val="en-GB"/>
        </w:rPr>
        <w:t>meant to imitate the mooing of a cow</w:t>
      </w:r>
      <w:r w:rsidR="003E3A38">
        <w:rPr>
          <w:lang w:val="en-GB"/>
        </w:rPr>
        <w:t xml:space="preserve">, even though this is </w:t>
      </w:r>
      <w:r w:rsidR="00E16CC3">
        <w:rPr>
          <w:lang w:val="en-GB"/>
        </w:rPr>
        <w:t xml:space="preserve">actually </w:t>
      </w:r>
      <w:r w:rsidR="003E3A38">
        <w:rPr>
          <w:lang w:val="en-GB"/>
        </w:rPr>
        <w:t>not the literal meaning of the Latin text.</w:t>
      </w:r>
    </w:p>
    <w:p w14:paraId="3D463CF5" w14:textId="46B5E1B8" w:rsidR="0051071D" w:rsidRPr="0051071D" w:rsidRDefault="0051071D" w:rsidP="00F80CC4">
      <w:pPr>
        <w:spacing w:after="120"/>
        <w:jc w:val="left"/>
        <w:rPr>
          <w:lang w:val="pl-PL"/>
          <w:rPrChange w:id="377" w:author="Anna Marks" w:date="2022-12-13T10:17:00Z">
            <w:rPr>
              <w:lang w:val="en-GB"/>
            </w:rPr>
          </w:rPrChange>
        </w:rPr>
      </w:pPr>
      <w:ins w:id="378" w:author="Anna Marks" w:date="2022-12-13T10:17:00Z">
        <w:r w:rsidRPr="001D72A0">
          <w:rPr>
            <w:i/>
            <w:iCs/>
            <w:lang w:val="pl-PL"/>
            <w:rPrChange w:id="379" w:author="Anna Marks" w:date="2022-12-16T08:49:00Z">
              <w:rPr>
                <w:lang w:val="en-GB"/>
              </w:rPr>
            </w:rPrChange>
          </w:rPr>
          <w:t>Quanta fecisti Domine</w:t>
        </w:r>
        <w:r w:rsidRPr="0051071D">
          <w:rPr>
            <w:lang w:val="pl-PL"/>
            <w:rPrChange w:id="380" w:author="Anna Marks" w:date="2022-12-13T10:17:00Z">
              <w:rPr>
                <w:lang w:val="en-GB"/>
              </w:rPr>
            </w:rPrChange>
          </w:rPr>
          <w:t xml:space="preserve"> i </w:t>
        </w:r>
        <w:r w:rsidRPr="001D72A0">
          <w:rPr>
            <w:i/>
            <w:iCs/>
            <w:lang w:val="pl-PL"/>
            <w:rPrChange w:id="381" w:author="Anna Marks" w:date="2022-12-16T08:49:00Z">
              <w:rPr>
                <w:lang w:val="en-GB"/>
              </w:rPr>
            </w:rPrChange>
          </w:rPr>
          <w:t>Domine Dominus noster</w:t>
        </w:r>
        <w:r w:rsidRPr="0051071D">
          <w:rPr>
            <w:lang w:val="pl-PL"/>
            <w:rPrChange w:id="382" w:author="Anna Marks" w:date="2022-12-13T10:17:00Z">
              <w:rPr>
                <w:lang w:val="en-GB"/>
              </w:rPr>
            </w:rPrChange>
          </w:rPr>
          <w:t xml:space="preserve"> to najwspanialsze kreacje Förstera w gatunku motet</w:t>
        </w:r>
      </w:ins>
      <w:ins w:id="383" w:author="Anna Marks" w:date="2022-12-16T08:50:00Z">
        <w:r w:rsidR="001D72A0">
          <w:rPr>
            <w:lang w:val="pl-PL"/>
          </w:rPr>
          <w:t>u</w:t>
        </w:r>
      </w:ins>
      <w:ins w:id="384" w:author="Anna Marks" w:date="2022-12-13T10:17:00Z">
        <w:r w:rsidRPr="0051071D">
          <w:rPr>
            <w:lang w:val="pl-PL"/>
            <w:rPrChange w:id="385" w:author="Anna Marks" w:date="2022-12-13T10:17:00Z">
              <w:rPr>
                <w:lang w:val="en-GB"/>
              </w:rPr>
            </w:rPrChange>
          </w:rPr>
          <w:t xml:space="preserve">, będące dwoma rozbudowanymi utworami z dużą partyturą. Oba dzieła wychwalają wielkość i miłosierdzie Pana. </w:t>
        </w:r>
        <w:r w:rsidRPr="001D72A0">
          <w:rPr>
            <w:i/>
            <w:iCs/>
            <w:lang w:val="pl-PL"/>
            <w:rPrChange w:id="386" w:author="Anna Marks" w:date="2022-12-16T08:50:00Z">
              <w:rPr>
                <w:lang w:val="en-GB"/>
              </w:rPr>
            </w:rPrChange>
          </w:rPr>
          <w:t>Quanta fecisti Domine</w:t>
        </w:r>
        <w:r w:rsidRPr="0051071D">
          <w:rPr>
            <w:lang w:val="pl-PL"/>
            <w:rPrChange w:id="387" w:author="Anna Marks" w:date="2022-12-13T10:17:00Z">
              <w:rPr>
                <w:lang w:val="en-GB"/>
              </w:rPr>
            </w:rPrChange>
          </w:rPr>
          <w:t xml:space="preserve"> </w:t>
        </w:r>
      </w:ins>
      <w:ins w:id="388" w:author="Anna Marks" w:date="2022-12-16T08:50:00Z">
        <w:r w:rsidR="001D72A0">
          <w:rPr>
            <w:lang w:val="pl-PL"/>
          </w:rPr>
          <w:t xml:space="preserve">otwiera niezwykła </w:t>
        </w:r>
        <w:r w:rsidR="001D72A0" w:rsidRPr="001D72A0">
          <w:rPr>
            <w:i/>
            <w:iCs/>
            <w:lang w:val="pl-PL"/>
            <w:rPrChange w:id="389" w:author="Anna Marks" w:date="2022-12-16T08:50:00Z">
              <w:rPr>
                <w:lang w:val="pl-PL"/>
              </w:rPr>
            </w:rPrChange>
          </w:rPr>
          <w:t>sinfonia</w:t>
        </w:r>
      </w:ins>
      <w:ins w:id="390" w:author="Anna Marks" w:date="2022-12-13T10:17:00Z">
        <w:r w:rsidRPr="001D72A0">
          <w:rPr>
            <w:lang w:val="pl-PL"/>
            <w:rPrChange w:id="391" w:author="Anna Marks" w:date="2022-12-16T08:50:00Z">
              <w:rPr>
                <w:lang w:val="en-GB"/>
              </w:rPr>
            </w:rPrChange>
          </w:rPr>
          <w:t>,</w:t>
        </w:r>
        <w:r w:rsidRPr="0051071D">
          <w:rPr>
            <w:lang w:val="pl-PL"/>
            <w:rPrChange w:id="392" w:author="Anna Marks" w:date="2022-12-13T10:17:00Z">
              <w:rPr>
                <w:lang w:val="en-GB"/>
              </w:rPr>
            </w:rPrChange>
          </w:rPr>
          <w:t xml:space="preserve"> w której instrumenty otrzymują cztery takty do improwizacji na linii basu: otwierają </w:t>
        </w:r>
      </w:ins>
      <w:ins w:id="393" w:author="Anna Marks" w:date="2022-12-16T08:50:00Z">
        <w:r w:rsidR="001D72A0">
          <w:rPr>
            <w:lang w:val="pl-PL"/>
          </w:rPr>
          <w:t>ją</w:t>
        </w:r>
      </w:ins>
      <w:ins w:id="394" w:author="Anna Marks" w:date="2022-12-13T10:17:00Z">
        <w:r w:rsidRPr="0051071D">
          <w:rPr>
            <w:lang w:val="pl-PL"/>
            <w:rPrChange w:id="395" w:author="Anna Marks" w:date="2022-12-13T10:17:00Z">
              <w:rPr>
                <w:lang w:val="en-GB"/>
              </w:rPr>
            </w:rPrChange>
          </w:rPr>
          <w:t xml:space="preserve"> pierwsze skrzypce, po nich </w:t>
        </w:r>
        <w:commentRangeStart w:id="396"/>
        <w:r w:rsidRPr="0051071D">
          <w:rPr>
            <w:lang w:val="pl-PL"/>
            <w:rPrChange w:id="397" w:author="Anna Marks" w:date="2022-12-13T10:17:00Z">
              <w:rPr>
                <w:lang w:val="en-GB"/>
              </w:rPr>
            </w:rPrChange>
          </w:rPr>
          <w:t xml:space="preserve">spinetta, </w:t>
        </w:r>
      </w:ins>
      <w:commentRangeEnd w:id="396"/>
      <w:ins w:id="398" w:author="Anna Marks" w:date="2022-12-16T08:51:00Z">
        <w:r w:rsidR="001D72A0">
          <w:rPr>
            <w:rStyle w:val="Odwoaniedokomentarza"/>
          </w:rPr>
          <w:commentReference w:id="396"/>
        </w:r>
      </w:ins>
      <w:ins w:id="399" w:author="Anna Marks" w:date="2022-12-13T10:17:00Z">
        <w:r w:rsidRPr="0051071D">
          <w:rPr>
            <w:lang w:val="pl-PL"/>
            <w:rPrChange w:id="400" w:author="Anna Marks" w:date="2022-12-13T10:17:00Z">
              <w:rPr>
                <w:lang w:val="en-GB"/>
              </w:rPr>
            </w:rPrChange>
          </w:rPr>
          <w:t xml:space="preserve">a następnie drugie skrzypce. Po </w:t>
        </w:r>
      </w:ins>
      <w:ins w:id="401" w:author="Anna Marks" w:date="2022-12-16T08:51:00Z">
        <w:r w:rsidR="001D72A0">
          <w:rPr>
            <w:lang w:val="pl-PL"/>
          </w:rPr>
          <w:t>czym</w:t>
        </w:r>
      </w:ins>
      <w:ins w:id="402" w:author="Anna Marks" w:date="2022-12-13T10:17:00Z">
        <w:r w:rsidRPr="0051071D">
          <w:rPr>
            <w:lang w:val="pl-PL"/>
            <w:rPrChange w:id="403" w:author="Anna Marks" w:date="2022-12-13T10:17:00Z">
              <w:rPr>
                <w:lang w:val="en-GB"/>
              </w:rPr>
            </w:rPrChange>
          </w:rPr>
          <w:t xml:space="preserve"> następuje canzona, właściwie zespołowa fuga. Obie </w:t>
        </w:r>
      </w:ins>
      <w:ins w:id="404" w:author="Anna Marks" w:date="2022-12-16T08:51:00Z">
        <w:r w:rsidR="001D72A0">
          <w:rPr>
            <w:lang w:val="pl-PL"/>
          </w:rPr>
          <w:t xml:space="preserve">te </w:t>
        </w:r>
      </w:ins>
      <w:ins w:id="405" w:author="Anna Marks" w:date="2022-12-13T10:17:00Z">
        <w:r w:rsidRPr="0051071D">
          <w:rPr>
            <w:lang w:val="pl-PL"/>
            <w:rPrChange w:id="406" w:author="Anna Marks" w:date="2022-12-13T10:17:00Z">
              <w:rPr>
                <w:lang w:val="en-GB"/>
              </w:rPr>
            </w:rPrChange>
          </w:rPr>
          <w:t xml:space="preserve">cechy są typowe dla rzymskiej </w:t>
        </w:r>
        <w:r w:rsidRPr="001D72A0">
          <w:rPr>
            <w:i/>
            <w:iCs/>
            <w:lang w:val="pl-PL"/>
            <w:rPrChange w:id="407" w:author="Anna Marks" w:date="2022-12-16T08:51:00Z">
              <w:rPr>
                <w:lang w:val="en-GB"/>
              </w:rPr>
            </w:rPrChange>
          </w:rPr>
          <w:t>s</w:t>
        </w:r>
      </w:ins>
      <w:ins w:id="408" w:author="Anna Marks" w:date="2022-12-16T08:51:00Z">
        <w:r w:rsidR="001D72A0" w:rsidRPr="001D72A0">
          <w:rPr>
            <w:i/>
            <w:iCs/>
            <w:lang w:val="pl-PL"/>
            <w:rPrChange w:id="409" w:author="Anna Marks" w:date="2022-12-16T08:51:00Z">
              <w:rPr>
                <w:lang w:val="pl-PL"/>
              </w:rPr>
            </w:rPrChange>
          </w:rPr>
          <w:t>infonii</w:t>
        </w:r>
      </w:ins>
      <w:ins w:id="410" w:author="Anna Marks" w:date="2022-12-13T10:17:00Z">
        <w:r w:rsidRPr="0051071D">
          <w:rPr>
            <w:lang w:val="pl-PL"/>
            <w:rPrChange w:id="411" w:author="Anna Marks" w:date="2022-12-13T10:17:00Z">
              <w:rPr>
                <w:lang w:val="en-GB"/>
              </w:rPr>
            </w:rPrChange>
          </w:rPr>
          <w:t xml:space="preserve"> </w:t>
        </w:r>
      </w:ins>
      <w:ins w:id="412" w:author="Anna Marks" w:date="2022-12-16T08:51:00Z">
        <w:r w:rsidR="001D72A0">
          <w:rPr>
            <w:lang w:val="pl-PL"/>
          </w:rPr>
          <w:t>tamtych cza</w:t>
        </w:r>
      </w:ins>
      <w:ins w:id="413" w:author="Anna Marks" w:date="2022-12-16T08:52:00Z">
        <w:r w:rsidR="001D72A0">
          <w:rPr>
            <w:lang w:val="pl-PL"/>
          </w:rPr>
          <w:t>sów</w:t>
        </w:r>
      </w:ins>
      <w:ins w:id="414" w:author="Anna Marks" w:date="2022-12-13T10:17:00Z">
        <w:r w:rsidRPr="0051071D">
          <w:rPr>
            <w:lang w:val="pl-PL"/>
            <w:rPrChange w:id="415" w:author="Anna Marks" w:date="2022-12-13T10:17:00Z">
              <w:rPr>
                <w:lang w:val="en-GB"/>
              </w:rPr>
            </w:rPrChange>
          </w:rPr>
          <w:t xml:space="preserve">, czego przykładem są </w:t>
        </w:r>
      </w:ins>
      <w:ins w:id="416" w:author="Anna Marks" w:date="2022-12-16T08:52:00Z">
        <w:r w:rsidR="001D72A0">
          <w:rPr>
            <w:lang w:val="pl-PL"/>
          </w:rPr>
          <w:t xml:space="preserve">dzieła </w:t>
        </w:r>
      </w:ins>
      <w:ins w:id="417" w:author="Anna Marks" w:date="2022-12-13T10:17:00Z">
        <w:r w:rsidRPr="0051071D">
          <w:rPr>
            <w:lang w:val="pl-PL"/>
            <w:rPrChange w:id="418" w:author="Anna Marks" w:date="2022-12-13T10:17:00Z">
              <w:rPr>
                <w:lang w:val="en-GB"/>
              </w:rPr>
            </w:rPrChange>
          </w:rPr>
          <w:t xml:space="preserve">m.in. Lelio Colisty i Vincenzo Albriciego. </w:t>
        </w:r>
        <w:r w:rsidRPr="001D72A0">
          <w:rPr>
            <w:i/>
            <w:iCs/>
            <w:lang w:val="pl-PL"/>
            <w:rPrChange w:id="419" w:author="Anna Marks" w:date="2022-12-16T08:52:00Z">
              <w:rPr>
                <w:lang w:val="en-GB"/>
              </w:rPr>
            </w:rPrChange>
          </w:rPr>
          <w:t>S</w:t>
        </w:r>
      </w:ins>
      <w:ins w:id="420" w:author="Anna Marks" w:date="2022-12-16T08:52:00Z">
        <w:r w:rsidR="001D72A0" w:rsidRPr="001D72A0">
          <w:rPr>
            <w:i/>
            <w:iCs/>
            <w:lang w:val="pl-PL"/>
            <w:rPrChange w:id="421" w:author="Anna Marks" w:date="2022-12-16T08:52:00Z">
              <w:rPr>
                <w:lang w:val="pl-PL"/>
              </w:rPr>
            </w:rPrChange>
          </w:rPr>
          <w:t xml:space="preserve">infonia </w:t>
        </w:r>
      </w:ins>
      <w:ins w:id="422" w:author="Anna Marks" w:date="2022-12-13T10:17:00Z">
        <w:r w:rsidRPr="0051071D">
          <w:rPr>
            <w:lang w:val="pl-PL"/>
            <w:rPrChange w:id="423" w:author="Anna Marks" w:date="2022-12-13T10:17:00Z">
              <w:rPr>
                <w:lang w:val="en-GB"/>
              </w:rPr>
            </w:rPrChange>
          </w:rPr>
          <w:t xml:space="preserve">była terminem używanym w Rzymie na określenie sonaty instrumentalnej. W </w:t>
        </w:r>
      </w:ins>
      <w:ins w:id="424" w:author="Anna Marks" w:date="2022-12-16T08:53:00Z">
        <w:r w:rsidR="001D72A0">
          <w:rPr>
            <w:lang w:val="pl-PL"/>
          </w:rPr>
          <w:t>opracowaniu wokalnyn</w:t>
        </w:r>
      </w:ins>
      <w:ins w:id="425" w:author="Anna Marks" w:date="2022-12-13T10:17:00Z">
        <w:r w:rsidRPr="0051071D">
          <w:rPr>
            <w:lang w:val="pl-PL"/>
            <w:rPrChange w:id="426" w:author="Anna Marks" w:date="2022-12-13T10:17:00Z">
              <w:rPr>
                <w:lang w:val="en-GB"/>
              </w:rPr>
            </w:rPrChange>
          </w:rPr>
          <w:t xml:space="preserve"> Förster skomponował niezwykle długie sekcje solowe na cztery różne głosy, przeplatane sekcjami zespołowymi. Nie tylko wymiary całego </w:t>
        </w:r>
      </w:ins>
      <w:ins w:id="427" w:author="Anna Marks" w:date="2022-12-16T08:53:00Z">
        <w:r w:rsidR="001D72A0">
          <w:rPr>
            <w:lang w:val="pl-PL"/>
          </w:rPr>
          <w:t>utworu</w:t>
        </w:r>
      </w:ins>
      <w:ins w:id="428" w:author="Anna Marks" w:date="2022-12-13T10:17:00Z">
        <w:r w:rsidRPr="0051071D">
          <w:rPr>
            <w:lang w:val="pl-PL"/>
            <w:rPrChange w:id="429" w:author="Anna Marks" w:date="2022-12-13T10:17:00Z">
              <w:rPr>
                <w:lang w:val="en-GB"/>
              </w:rPr>
            </w:rPrChange>
          </w:rPr>
          <w:t xml:space="preserve"> są niezwykle duże, ale także poszczególne </w:t>
        </w:r>
      </w:ins>
      <w:ins w:id="430" w:author="Anna Marks" w:date="2022-12-16T08:53:00Z">
        <w:r w:rsidR="001D72A0">
          <w:rPr>
            <w:lang w:val="pl-PL"/>
          </w:rPr>
          <w:t>jego s</w:t>
        </w:r>
      </w:ins>
      <w:ins w:id="431" w:author="Anna Marks" w:date="2022-12-13T10:17:00Z">
        <w:r w:rsidRPr="0051071D">
          <w:rPr>
            <w:lang w:val="pl-PL"/>
            <w:rPrChange w:id="432" w:author="Anna Marks" w:date="2022-12-13T10:17:00Z">
              <w:rPr>
                <w:lang w:val="en-GB"/>
              </w:rPr>
            </w:rPrChange>
          </w:rPr>
          <w:t xml:space="preserve">ekcje. W basowym solo Förster zilustrował słowo </w:t>
        </w:r>
        <w:r w:rsidRPr="001D72A0">
          <w:rPr>
            <w:i/>
            <w:iCs/>
            <w:lang w:val="pl-PL"/>
            <w:rPrChange w:id="433" w:author="Anna Marks" w:date="2022-12-16T08:53:00Z">
              <w:rPr>
                <w:lang w:val="en-GB"/>
              </w:rPr>
            </w:rPrChange>
          </w:rPr>
          <w:t>creatura</w:t>
        </w:r>
        <w:r w:rsidRPr="0051071D">
          <w:rPr>
            <w:lang w:val="pl-PL"/>
            <w:rPrChange w:id="434" w:author="Anna Marks" w:date="2022-12-13T10:17:00Z">
              <w:rPr>
                <w:lang w:val="en-GB"/>
              </w:rPr>
            </w:rPrChange>
          </w:rPr>
          <w:t xml:space="preserve"> niezwykłą figurą: zmniejszonym skokiem oktawowym, od c do cis. Może to być żart, mający naśladować ryczenie krowy, chociaż w rzeczywistości nie </w:t>
        </w:r>
      </w:ins>
      <w:ins w:id="435" w:author="Anna Marks" w:date="2022-12-16T08:54:00Z">
        <w:r w:rsidR="001D72A0">
          <w:rPr>
            <w:lang w:val="pl-PL"/>
          </w:rPr>
          <w:t>o tym mówi dosłownie tekst łaciński.</w:t>
        </w:r>
      </w:ins>
    </w:p>
    <w:p w14:paraId="13834FF0" w14:textId="79BA2BB3" w:rsidR="0005652D" w:rsidRDefault="0005652D" w:rsidP="00F80CC4">
      <w:pPr>
        <w:spacing w:after="120"/>
        <w:jc w:val="left"/>
        <w:rPr>
          <w:ins w:id="436" w:author="Anna Marks" w:date="2022-12-13T10:18:00Z"/>
          <w:lang w:val="en-GB"/>
        </w:rPr>
      </w:pPr>
      <w:r>
        <w:rPr>
          <w:i/>
          <w:lang w:val="en-GB"/>
        </w:rPr>
        <w:t>Benedicam Dominum</w:t>
      </w:r>
      <w:r>
        <w:rPr>
          <w:lang w:val="en-GB"/>
        </w:rPr>
        <w:t xml:space="preserve"> presents some verses from Psalm 33, a song of praise from the Book of Psalms. The compositions is comparatively neutral in tone and affect compared to many of Förster’s works, set in straight-forward F major, often with the soprano and alto in thirds, dialoguing with the bass voice. In the middle section, the three singers get the opportunity to display execution and skill in one solo section each, including long 16</w:t>
      </w:r>
      <w:r w:rsidRPr="0005652D">
        <w:rPr>
          <w:vertAlign w:val="superscript"/>
          <w:lang w:val="en-GB"/>
        </w:rPr>
        <w:t>th</w:t>
      </w:r>
      <w:r>
        <w:rPr>
          <w:lang w:val="en-GB"/>
        </w:rPr>
        <w:t xml:space="preserve">-note coloraturas. The piece concludes with a relatively extended, playful </w:t>
      </w:r>
      <w:r w:rsidRPr="00974DAA">
        <w:rPr>
          <w:lang w:val="en-GB"/>
        </w:rPr>
        <w:t>alleluia</w:t>
      </w:r>
      <w:r>
        <w:rPr>
          <w:lang w:val="en-GB"/>
        </w:rPr>
        <w:t xml:space="preserve"> </w:t>
      </w:r>
      <w:r w:rsidR="00974DAA">
        <w:rPr>
          <w:lang w:val="en-GB"/>
        </w:rPr>
        <w:t xml:space="preserve">fugue </w:t>
      </w:r>
      <w:r>
        <w:rPr>
          <w:lang w:val="en-GB"/>
        </w:rPr>
        <w:t>in triple meter.</w:t>
      </w:r>
    </w:p>
    <w:p w14:paraId="762B7347" w14:textId="77132416" w:rsidR="0051071D" w:rsidRPr="0051071D" w:rsidRDefault="0051071D" w:rsidP="00F80CC4">
      <w:pPr>
        <w:spacing w:after="120"/>
        <w:jc w:val="left"/>
        <w:rPr>
          <w:lang w:val="pl-PL"/>
          <w:rPrChange w:id="437" w:author="Anna Marks" w:date="2022-12-13T10:18:00Z">
            <w:rPr>
              <w:lang w:val="en-GB"/>
            </w:rPr>
          </w:rPrChange>
        </w:rPr>
      </w:pPr>
      <w:ins w:id="438" w:author="Anna Marks" w:date="2022-12-13T10:18:00Z">
        <w:r w:rsidRPr="001D72A0">
          <w:rPr>
            <w:i/>
            <w:iCs/>
            <w:lang w:val="pl-PL"/>
            <w:rPrChange w:id="439" w:author="Anna Marks" w:date="2022-12-16T08:54:00Z">
              <w:rPr>
                <w:lang w:val="en-GB"/>
              </w:rPr>
            </w:rPrChange>
          </w:rPr>
          <w:t>Benedicam Dominum</w:t>
        </w:r>
        <w:r w:rsidRPr="0051071D">
          <w:rPr>
            <w:lang w:val="pl-PL"/>
            <w:rPrChange w:id="440" w:author="Anna Marks" w:date="2022-12-13T10:18:00Z">
              <w:rPr>
                <w:lang w:val="en-GB"/>
              </w:rPr>
            </w:rPrChange>
          </w:rPr>
          <w:t xml:space="preserve"> prezentuje kilka wersetów z Psalmu 33, pieśni pochwalnej z Księgi Psalmów. Kompozycje są stosunkowo neutralne pod względem tonu i afektu w porównaniu z wieloma</w:t>
        </w:r>
      </w:ins>
      <w:ins w:id="441" w:author="Anna Marks" w:date="2022-12-16T08:54:00Z">
        <w:r w:rsidR="001D72A0">
          <w:rPr>
            <w:lang w:val="pl-PL"/>
          </w:rPr>
          <w:t xml:space="preserve"> innymi</w:t>
        </w:r>
      </w:ins>
      <w:ins w:id="442" w:author="Anna Marks" w:date="2022-12-13T10:18:00Z">
        <w:r w:rsidRPr="0051071D">
          <w:rPr>
            <w:lang w:val="pl-PL"/>
            <w:rPrChange w:id="443" w:author="Anna Marks" w:date="2022-12-13T10:18:00Z">
              <w:rPr>
                <w:lang w:val="en-GB"/>
              </w:rPr>
            </w:rPrChange>
          </w:rPr>
          <w:t xml:space="preserve"> utworami Förstera, osadzone w prostej tonacji F-dur, często z sopranem i altem w tercjach, dialogując</w:t>
        </w:r>
      </w:ins>
      <w:ins w:id="444" w:author="Anna Marks" w:date="2022-12-16T08:54:00Z">
        <w:r w:rsidR="001D72A0">
          <w:rPr>
            <w:lang w:val="pl-PL"/>
          </w:rPr>
          <w:t>ymi</w:t>
        </w:r>
      </w:ins>
      <w:ins w:id="445" w:author="Anna Marks" w:date="2022-12-13T10:18:00Z">
        <w:r w:rsidRPr="0051071D">
          <w:rPr>
            <w:lang w:val="pl-PL"/>
            <w:rPrChange w:id="446" w:author="Anna Marks" w:date="2022-12-13T10:18:00Z">
              <w:rPr>
                <w:lang w:val="en-GB"/>
              </w:rPr>
            </w:rPrChange>
          </w:rPr>
          <w:t xml:space="preserve"> z głosem basu. W środkowej części </w:t>
        </w:r>
      </w:ins>
      <w:ins w:id="447" w:author="Anna Marks" w:date="2022-12-16T08:54:00Z">
        <w:r w:rsidR="001D72A0">
          <w:rPr>
            <w:lang w:val="pl-PL"/>
          </w:rPr>
          <w:t>troje śpiewaków</w:t>
        </w:r>
      </w:ins>
      <w:ins w:id="448" w:author="Anna Marks" w:date="2022-12-13T10:18:00Z">
        <w:r w:rsidRPr="0051071D">
          <w:rPr>
            <w:lang w:val="pl-PL"/>
            <w:rPrChange w:id="449" w:author="Anna Marks" w:date="2022-12-13T10:18:00Z">
              <w:rPr>
                <w:lang w:val="en-GB"/>
              </w:rPr>
            </w:rPrChange>
          </w:rPr>
          <w:t xml:space="preserve"> m</w:t>
        </w:r>
      </w:ins>
      <w:ins w:id="450" w:author="Anna Marks" w:date="2022-12-16T08:54:00Z">
        <w:r w:rsidR="001D72A0">
          <w:rPr>
            <w:lang w:val="pl-PL"/>
          </w:rPr>
          <w:t>a</w:t>
        </w:r>
      </w:ins>
      <w:ins w:id="451" w:author="Anna Marks" w:date="2022-12-13T10:18:00Z">
        <w:r w:rsidRPr="0051071D">
          <w:rPr>
            <w:lang w:val="pl-PL"/>
            <w:rPrChange w:id="452" w:author="Anna Marks" w:date="2022-12-13T10:18:00Z">
              <w:rPr>
                <w:lang w:val="en-GB"/>
              </w:rPr>
            </w:rPrChange>
          </w:rPr>
          <w:t xml:space="preserve"> okazję wykazać się </w:t>
        </w:r>
      </w:ins>
      <w:ins w:id="453" w:author="Anna Marks" w:date="2022-12-16T08:55:00Z">
        <w:r w:rsidR="001D72A0">
          <w:rPr>
            <w:lang w:val="pl-PL"/>
          </w:rPr>
          <w:t>interpretacją</w:t>
        </w:r>
      </w:ins>
      <w:ins w:id="454" w:author="Anna Marks" w:date="2022-12-13T10:18:00Z">
        <w:r w:rsidRPr="0051071D">
          <w:rPr>
            <w:lang w:val="pl-PL"/>
            <w:rPrChange w:id="455" w:author="Anna Marks" w:date="2022-12-13T10:18:00Z">
              <w:rPr>
                <w:lang w:val="en-GB"/>
              </w:rPr>
            </w:rPrChange>
          </w:rPr>
          <w:t xml:space="preserve"> i umiejętnościami </w:t>
        </w:r>
      </w:ins>
      <w:ins w:id="456" w:author="Anna Marks" w:date="2022-12-16T08:55:00Z">
        <w:r w:rsidR="001D72A0">
          <w:rPr>
            <w:lang w:val="pl-PL"/>
          </w:rPr>
          <w:t>przypadającej każdemu sekcji solowej</w:t>
        </w:r>
      </w:ins>
      <w:ins w:id="457" w:author="Anna Marks" w:date="2022-12-13T10:18:00Z">
        <w:r w:rsidRPr="0051071D">
          <w:rPr>
            <w:lang w:val="pl-PL"/>
            <w:rPrChange w:id="458" w:author="Anna Marks" w:date="2022-12-13T10:18:00Z">
              <w:rPr>
                <w:lang w:val="en-GB"/>
              </w:rPr>
            </w:rPrChange>
          </w:rPr>
          <w:t xml:space="preserve">, w tym w długich szesnastkowych koloraturach. Utwór kończy się stosunkowo rozbudowaną, figlarną fugą </w:t>
        </w:r>
        <w:r w:rsidRPr="001D72A0">
          <w:rPr>
            <w:i/>
            <w:iCs/>
            <w:lang w:val="pl-PL"/>
            <w:rPrChange w:id="459" w:author="Anna Marks" w:date="2022-12-16T08:55:00Z">
              <w:rPr>
                <w:lang w:val="en-GB"/>
              </w:rPr>
            </w:rPrChange>
          </w:rPr>
          <w:t xml:space="preserve">Alleluja </w:t>
        </w:r>
        <w:r w:rsidRPr="0051071D">
          <w:rPr>
            <w:lang w:val="pl-PL"/>
            <w:rPrChange w:id="460" w:author="Anna Marks" w:date="2022-12-13T10:18:00Z">
              <w:rPr>
                <w:lang w:val="en-GB"/>
              </w:rPr>
            </w:rPrChange>
          </w:rPr>
          <w:t>w metrum trójdzielnym.</w:t>
        </w:r>
      </w:ins>
    </w:p>
    <w:p w14:paraId="6D81A5FA" w14:textId="283BD658" w:rsidR="00C327E6" w:rsidRDefault="00C327E6" w:rsidP="00F80CC4">
      <w:pPr>
        <w:spacing w:after="120"/>
        <w:jc w:val="left"/>
        <w:rPr>
          <w:ins w:id="461" w:author="Anna Marks" w:date="2022-12-13T10:18:00Z"/>
          <w:lang w:val="en-GB"/>
        </w:rPr>
      </w:pPr>
      <w:r>
        <w:rPr>
          <w:i/>
          <w:lang w:val="en-GB"/>
        </w:rPr>
        <w:t>Domine Dominus noster</w:t>
      </w:r>
      <w:r>
        <w:rPr>
          <w:lang w:val="en-GB"/>
        </w:rPr>
        <w:t xml:space="preserve"> has the largest scoring of Förster’s motets, set for five instruments and five voices. It differs somewhat from his other works, having a more contrapuntal design with comparatively long-phrased motifs set in imitative textures. This gives Förster the opportunity to demonstrate his</w:t>
      </w:r>
      <w:r w:rsidR="00286E60">
        <w:rPr>
          <w:lang w:val="en-GB"/>
        </w:rPr>
        <w:t xml:space="preserve"> excellent contrapuntal skills. T</w:t>
      </w:r>
      <w:r>
        <w:rPr>
          <w:lang w:val="en-GB"/>
        </w:rPr>
        <w:t xml:space="preserve">wo short homorhythmical sections in the middle and at the end brings variation, but also places emphasis on certain important words from Psalm 8, such as the dictum </w:t>
      </w:r>
      <w:r>
        <w:rPr>
          <w:i/>
          <w:lang w:val="en-GB"/>
        </w:rPr>
        <w:t>Q</w:t>
      </w:r>
      <w:r w:rsidRPr="004717C4">
        <w:rPr>
          <w:i/>
          <w:lang w:val="en-GB"/>
        </w:rPr>
        <w:t>uid est homo</w:t>
      </w:r>
      <w:r>
        <w:rPr>
          <w:lang w:val="en-GB"/>
        </w:rPr>
        <w:t xml:space="preserve">? </w:t>
      </w:r>
      <w:r w:rsidR="004059BA">
        <w:rPr>
          <w:lang w:val="en-GB"/>
        </w:rPr>
        <w:t xml:space="preserve">The work includes some duets, but no sections for solo voice, something that is unusual for Förster. </w:t>
      </w:r>
      <w:r>
        <w:rPr>
          <w:lang w:val="en-GB"/>
        </w:rPr>
        <w:t xml:space="preserve">The grand scale and representative character of this work together with </w:t>
      </w:r>
      <w:r>
        <w:rPr>
          <w:i/>
          <w:lang w:val="en-GB"/>
        </w:rPr>
        <w:t>Quanta fecisti Domine</w:t>
      </w:r>
      <w:r>
        <w:rPr>
          <w:lang w:val="en-GB"/>
        </w:rPr>
        <w:t xml:space="preserve"> suggest that they could originally have been composed for solemn thanksgiving services of some kind.</w:t>
      </w:r>
    </w:p>
    <w:p w14:paraId="1A9AC1AB" w14:textId="0EC6057E" w:rsidR="0051071D" w:rsidRPr="0051071D" w:rsidRDefault="0051071D" w:rsidP="00F80CC4">
      <w:pPr>
        <w:spacing w:after="120"/>
        <w:jc w:val="left"/>
        <w:rPr>
          <w:lang w:val="pl-PL"/>
          <w:rPrChange w:id="462" w:author="Anna Marks" w:date="2022-12-13T10:18:00Z">
            <w:rPr>
              <w:lang w:val="en-GB"/>
            </w:rPr>
          </w:rPrChange>
        </w:rPr>
      </w:pPr>
      <w:ins w:id="463" w:author="Anna Marks" w:date="2022-12-13T10:18:00Z">
        <w:r w:rsidRPr="001D72A0">
          <w:rPr>
            <w:i/>
            <w:iCs/>
            <w:lang w:val="pl-PL"/>
            <w:rPrChange w:id="464" w:author="Anna Marks" w:date="2022-12-16T08:56:00Z">
              <w:rPr>
                <w:lang w:val="en-GB"/>
              </w:rPr>
            </w:rPrChange>
          </w:rPr>
          <w:t>Domine Dominus noster</w:t>
        </w:r>
        <w:r w:rsidRPr="0051071D">
          <w:rPr>
            <w:lang w:val="pl-PL"/>
            <w:rPrChange w:id="465" w:author="Anna Marks" w:date="2022-12-13T10:18:00Z">
              <w:rPr>
                <w:lang w:val="en-GB"/>
              </w:rPr>
            </w:rPrChange>
          </w:rPr>
          <w:t xml:space="preserve"> ma największą obsadę spośród motetów Förstera, rozłożoną na pięć instrumentów i pięć głosów. Różni się nieco od innych jego dzieł, ma bardziej kontrapunktyczny </w:t>
        </w:r>
      </w:ins>
      <w:ins w:id="466" w:author="Anna Marks" w:date="2022-12-16T08:56:00Z">
        <w:r w:rsidR="001D72A0">
          <w:rPr>
            <w:lang w:val="pl-PL"/>
          </w:rPr>
          <w:t>charakter</w:t>
        </w:r>
      </w:ins>
      <w:ins w:id="467" w:author="Anna Marks" w:date="2022-12-13T10:18:00Z">
        <w:r w:rsidRPr="0051071D">
          <w:rPr>
            <w:lang w:val="pl-PL"/>
            <w:rPrChange w:id="468" w:author="Anna Marks" w:date="2022-12-13T10:18:00Z">
              <w:rPr>
                <w:lang w:val="en-GB"/>
              </w:rPr>
            </w:rPrChange>
          </w:rPr>
          <w:t xml:space="preserve"> ze stosunkowo długimi motywami osadzonymi w imitujących fakturach. Daje to Försterowi możliwość zademonstrowania </w:t>
        </w:r>
      </w:ins>
      <w:ins w:id="469" w:author="Anna Marks" w:date="2022-12-16T08:56:00Z">
        <w:r w:rsidR="001D72A0">
          <w:rPr>
            <w:lang w:val="pl-PL"/>
          </w:rPr>
          <w:t xml:space="preserve">jego </w:t>
        </w:r>
      </w:ins>
      <w:ins w:id="470" w:author="Anna Marks" w:date="2022-12-13T10:18:00Z">
        <w:r w:rsidRPr="0051071D">
          <w:rPr>
            <w:lang w:val="pl-PL"/>
            <w:rPrChange w:id="471" w:author="Anna Marks" w:date="2022-12-13T10:18:00Z">
              <w:rPr>
                <w:lang w:val="en-GB"/>
              </w:rPr>
            </w:rPrChange>
          </w:rPr>
          <w:t xml:space="preserve">doskonałych umiejętności kontrapunktowych. Dwa krótkie ustępy homorytmiczne w środku i na końcu wprowadzają wariacje, ale też kładą nacisk na pewne ważne słowa z Psalmu 8, takie jak </w:t>
        </w:r>
        <w:r w:rsidRPr="001D72A0">
          <w:rPr>
            <w:i/>
            <w:iCs/>
            <w:lang w:val="pl-PL"/>
            <w:rPrChange w:id="472" w:author="Anna Marks" w:date="2022-12-16T08:56:00Z">
              <w:rPr>
                <w:lang w:val="en-GB"/>
              </w:rPr>
            </w:rPrChange>
          </w:rPr>
          <w:t>dictum Quid est homo?</w:t>
        </w:r>
        <w:r w:rsidRPr="0051071D">
          <w:rPr>
            <w:lang w:val="pl-PL"/>
            <w:rPrChange w:id="473" w:author="Anna Marks" w:date="2022-12-13T10:18:00Z">
              <w:rPr>
                <w:lang w:val="en-GB"/>
              </w:rPr>
            </w:rPrChange>
          </w:rPr>
          <w:t xml:space="preserve"> Utwór zawiera kilka duetów, ale nie ma </w:t>
        </w:r>
      </w:ins>
      <w:ins w:id="474" w:author="Anna Marks" w:date="2022-12-16T08:56:00Z">
        <w:r w:rsidR="001D72A0">
          <w:rPr>
            <w:lang w:val="pl-PL"/>
          </w:rPr>
          <w:t xml:space="preserve">partii </w:t>
        </w:r>
      </w:ins>
      <w:ins w:id="475" w:author="Anna Marks" w:date="2022-12-13T10:18:00Z">
        <w:r w:rsidRPr="0051071D">
          <w:rPr>
            <w:lang w:val="pl-PL"/>
            <w:rPrChange w:id="476" w:author="Anna Marks" w:date="2022-12-13T10:18:00Z">
              <w:rPr>
                <w:lang w:val="en-GB"/>
              </w:rPr>
            </w:rPrChange>
          </w:rPr>
          <w:t>na głos solowy, co jest niezwykłe dla Förstera. Rozmach i reprezentatywność tego utworu</w:t>
        </w:r>
      </w:ins>
      <w:ins w:id="477" w:author="Anna Marks" w:date="2022-12-16T08:57:00Z">
        <w:r w:rsidR="001D72A0">
          <w:rPr>
            <w:lang w:val="pl-PL"/>
          </w:rPr>
          <w:t xml:space="preserve">, obok </w:t>
        </w:r>
      </w:ins>
      <w:ins w:id="478" w:author="Anna Marks" w:date="2022-12-13T10:18:00Z">
        <w:r w:rsidRPr="001D72A0">
          <w:rPr>
            <w:i/>
            <w:iCs/>
            <w:lang w:val="pl-PL"/>
            <w:rPrChange w:id="479" w:author="Anna Marks" w:date="2022-12-16T08:57:00Z">
              <w:rPr>
                <w:lang w:val="en-GB"/>
              </w:rPr>
            </w:rPrChange>
          </w:rPr>
          <w:t>Quanta fecisti Domine</w:t>
        </w:r>
      </w:ins>
      <w:ins w:id="480" w:author="Anna Marks" w:date="2022-12-16T08:57:00Z">
        <w:r w:rsidR="001D72A0">
          <w:rPr>
            <w:i/>
            <w:iCs/>
            <w:lang w:val="pl-PL"/>
          </w:rPr>
          <w:t>,</w:t>
        </w:r>
      </w:ins>
      <w:ins w:id="481" w:author="Anna Marks" w:date="2022-12-13T10:18:00Z">
        <w:r w:rsidRPr="0051071D">
          <w:rPr>
            <w:lang w:val="pl-PL"/>
            <w:rPrChange w:id="482" w:author="Anna Marks" w:date="2022-12-13T10:18:00Z">
              <w:rPr>
                <w:lang w:val="en-GB"/>
              </w:rPr>
            </w:rPrChange>
          </w:rPr>
          <w:t xml:space="preserve"> sugerują, że mogły one pierwotnie zostać skomponowane na jakieś uroczyste nabożeństwa dziękczynne.</w:t>
        </w:r>
      </w:ins>
    </w:p>
    <w:p w14:paraId="5996E281" w14:textId="0F149055" w:rsidR="00E944BF" w:rsidRDefault="00E944BF" w:rsidP="00F80CC4">
      <w:pPr>
        <w:spacing w:after="120"/>
        <w:jc w:val="left"/>
        <w:rPr>
          <w:ins w:id="483" w:author="Anna Marks" w:date="2022-12-13T10:19:00Z"/>
          <w:lang w:val="en-GB"/>
        </w:rPr>
      </w:pPr>
      <w:r>
        <w:rPr>
          <w:i/>
          <w:lang w:val="en-GB"/>
        </w:rPr>
        <w:t>O dulcis Jesu</w:t>
      </w:r>
      <w:r>
        <w:rPr>
          <w:lang w:val="en-GB"/>
        </w:rPr>
        <w:t xml:space="preserve"> is a duet for two sopranos, this time without violins. The only preserved manuscript with this piece was brought from Copenhagen to Stockholm by the composer and singer Christian Geist. In contrast to most of Förster’s works, this piece contains no solo sections for voice, but instead explores expressive voice-leading and dialogue between the voices. </w:t>
      </w:r>
      <w:r w:rsidR="00FD64AB">
        <w:rPr>
          <w:lang w:val="en-GB"/>
        </w:rPr>
        <w:t xml:space="preserve">Short sections in contrasting style and meter are framed by the opening section, that returns in the end. </w:t>
      </w:r>
      <w:r>
        <w:rPr>
          <w:lang w:val="en-GB"/>
        </w:rPr>
        <w:t xml:space="preserve">Like in several other of Förster’s motets, the text </w:t>
      </w:r>
      <w:r w:rsidR="00FD64AB">
        <w:rPr>
          <w:lang w:val="en-GB"/>
        </w:rPr>
        <w:t xml:space="preserve">expresses </w:t>
      </w:r>
      <w:r>
        <w:rPr>
          <w:lang w:val="en-GB"/>
        </w:rPr>
        <w:t xml:space="preserve">love for Jesus </w:t>
      </w:r>
      <w:r w:rsidR="00FD64AB">
        <w:rPr>
          <w:lang w:val="en-GB"/>
        </w:rPr>
        <w:t>in wordings inspired by the Song of Song</w:t>
      </w:r>
      <w:r>
        <w:rPr>
          <w:lang w:val="en-GB"/>
        </w:rPr>
        <w:t xml:space="preserve"> and so-called bridal mysticism. The affect in this piece is sweet</w:t>
      </w:r>
      <w:r w:rsidR="00FD64AB">
        <w:rPr>
          <w:lang w:val="en-GB"/>
        </w:rPr>
        <w:t>, soft</w:t>
      </w:r>
      <w:r>
        <w:rPr>
          <w:lang w:val="en-GB"/>
        </w:rPr>
        <w:t xml:space="preserve"> and intimate rather than boldly expressive.</w:t>
      </w:r>
    </w:p>
    <w:p w14:paraId="22F1C9A6" w14:textId="3E7E7A8E" w:rsidR="0051071D" w:rsidRPr="0051071D" w:rsidRDefault="0051071D" w:rsidP="00F80CC4">
      <w:pPr>
        <w:spacing w:after="120"/>
        <w:jc w:val="left"/>
        <w:rPr>
          <w:lang w:val="pl-PL"/>
          <w:rPrChange w:id="484" w:author="Anna Marks" w:date="2022-12-13T10:19:00Z">
            <w:rPr>
              <w:lang w:val="en-GB"/>
            </w:rPr>
          </w:rPrChange>
        </w:rPr>
      </w:pPr>
      <w:ins w:id="485" w:author="Anna Marks" w:date="2022-12-13T10:19:00Z">
        <w:r w:rsidRPr="001D72A0">
          <w:rPr>
            <w:i/>
            <w:iCs/>
            <w:lang w:val="pl-PL"/>
            <w:rPrChange w:id="486" w:author="Anna Marks" w:date="2022-12-16T08:57:00Z">
              <w:rPr>
                <w:lang w:val="en-GB"/>
              </w:rPr>
            </w:rPrChange>
          </w:rPr>
          <w:t>O dulcis Jesu</w:t>
        </w:r>
        <w:r w:rsidRPr="0051071D">
          <w:rPr>
            <w:lang w:val="pl-PL"/>
            <w:rPrChange w:id="487" w:author="Anna Marks" w:date="2022-12-13T10:19:00Z">
              <w:rPr>
                <w:lang w:val="en-GB"/>
              </w:rPr>
            </w:rPrChange>
          </w:rPr>
          <w:t xml:space="preserve"> to duet na dwa soprany, tym razem bez skrzypiec. Jedyny zachowany rękopis z tym utworem przywiózł z Kopenhagi do Sztokholmu kompozytor i śpiewak Christian Geist. W przeciwieństwie do większości dzieł Förstera, </w:t>
        </w:r>
      </w:ins>
      <w:ins w:id="488" w:author="Anna Marks" w:date="2022-12-16T08:58:00Z">
        <w:r w:rsidR="001D72A0">
          <w:rPr>
            <w:lang w:val="pl-PL"/>
          </w:rPr>
          <w:t>to dzielo</w:t>
        </w:r>
      </w:ins>
      <w:ins w:id="489" w:author="Anna Marks" w:date="2022-12-13T10:19:00Z">
        <w:r w:rsidRPr="0051071D">
          <w:rPr>
            <w:lang w:val="pl-PL"/>
            <w:rPrChange w:id="490" w:author="Anna Marks" w:date="2022-12-13T10:19:00Z">
              <w:rPr>
                <w:lang w:val="en-GB"/>
              </w:rPr>
            </w:rPrChange>
          </w:rPr>
          <w:t xml:space="preserve"> nie zawiera solowych sekcji na głos, ale </w:t>
        </w:r>
      </w:ins>
      <w:ins w:id="491" w:author="Anna Marks" w:date="2022-12-16T08:58:00Z">
        <w:r w:rsidR="001D72A0">
          <w:rPr>
            <w:lang w:val="pl-PL"/>
          </w:rPr>
          <w:t>zgłębia</w:t>
        </w:r>
      </w:ins>
      <w:ins w:id="492" w:author="Anna Marks" w:date="2022-12-13T10:19:00Z">
        <w:r w:rsidRPr="0051071D">
          <w:rPr>
            <w:lang w:val="pl-PL"/>
            <w:rPrChange w:id="493" w:author="Anna Marks" w:date="2022-12-13T10:19:00Z">
              <w:rPr>
                <w:lang w:val="en-GB"/>
              </w:rPr>
            </w:rPrChange>
          </w:rPr>
          <w:t xml:space="preserve"> ekspresyjne prowadzenie głosu i dialog między głosami. Krótkie sekcje w kontrastującym stylu i metrum są otoczone sekcją otwierającą, która powraca na końcu. Podobnie jak w kilku innych motetach Förstera, tekst wyraża miłość do Jezusa w sformułowaniach inspirowanych </w:t>
        </w:r>
        <w:r w:rsidRPr="001D72A0">
          <w:rPr>
            <w:i/>
            <w:iCs/>
            <w:lang w:val="pl-PL"/>
            <w:rPrChange w:id="494" w:author="Anna Marks" w:date="2022-12-16T08:58:00Z">
              <w:rPr>
                <w:lang w:val="en-GB"/>
              </w:rPr>
            </w:rPrChange>
          </w:rPr>
          <w:t xml:space="preserve">Pieśnią nad </w:t>
        </w:r>
      </w:ins>
      <w:ins w:id="495" w:author="Anna Marks" w:date="2022-12-16T08:58:00Z">
        <w:r w:rsidR="001D72A0" w:rsidRPr="001D72A0">
          <w:rPr>
            <w:i/>
            <w:iCs/>
            <w:lang w:val="pl-PL"/>
            <w:rPrChange w:id="496" w:author="Anna Marks" w:date="2022-12-16T08:58:00Z">
              <w:rPr>
                <w:lang w:val="pl-PL"/>
              </w:rPr>
            </w:rPrChange>
          </w:rPr>
          <w:t>p</w:t>
        </w:r>
      </w:ins>
      <w:ins w:id="497" w:author="Anna Marks" w:date="2022-12-13T10:19:00Z">
        <w:r w:rsidRPr="001D72A0">
          <w:rPr>
            <w:i/>
            <w:iCs/>
            <w:lang w:val="pl-PL"/>
            <w:rPrChange w:id="498" w:author="Anna Marks" w:date="2022-12-16T08:58:00Z">
              <w:rPr>
                <w:lang w:val="en-GB"/>
              </w:rPr>
            </w:rPrChange>
          </w:rPr>
          <w:t>ieśniami</w:t>
        </w:r>
        <w:r w:rsidRPr="0051071D">
          <w:rPr>
            <w:lang w:val="pl-PL"/>
            <w:rPrChange w:id="499" w:author="Anna Marks" w:date="2022-12-13T10:19:00Z">
              <w:rPr>
                <w:lang w:val="en-GB"/>
              </w:rPr>
            </w:rPrChange>
          </w:rPr>
          <w:t xml:space="preserve"> i tzw. mistycyzmem weselnym. Afekt w tym utworze jest </w:t>
        </w:r>
      </w:ins>
      <w:ins w:id="500" w:author="Anna Marks" w:date="2022-12-16T08:58:00Z">
        <w:r w:rsidR="001D72A0">
          <w:rPr>
            <w:lang w:val="pl-PL"/>
          </w:rPr>
          <w:t>bardziej</w:t>
        </w:r>
      </w:ins>
      <w:ins w:id="501" w:author="Anna Marks" w:date="2022-12-13T10:19:00Z">
        <w:r w:rsidRPr="0051071D">
          <w:rPr>
            <w:lang w:val="pl-PL"/>
            <w:rPrChange w:id="502" w:author="Anna Marks" w:date="2022-12-13T10:19:00Z">
              <w:rPr>
                <w:lang w:val="en-GB"/>
              </w:rPr>
            </w:rPrChange>
          </w:rPr>
          <w:t xml:space="preserve"> słodki, miękki i intymny niż odważnie ekspresyjny.</w:t>
        </w:r>
      </w:ins>
    </w:p>
    <w:p w14:paraId="0F1CD4E5" w14:textId="5849C1BF" w:rsidR="00FD64AB" w:rsidRDefault="000C0494" w:rsidP="00F80CC4">
      <w:pPr>
        <w:spacing w:after="120"/>
        <w:jc w:val="left"/>
        <w:rPr>
          <w:ins w:id="503" w:author="Anna Marks" w:date="2022-12-13T10:19:00Z"/>
          <w:lang w:val="en-GB"/>
        </w:rPr>
      </w:pPr>
      <w:r>
        <w:rPr>
          <w:lang w:val="en-GB"/>
        </w:rPr>
        <w:t>As alread</w:t>
      </w:r>
      <w:r w:rsidR="00FD64AB">
        <w:rPr>
          <w:lang w:val="en-GB"/>
        </w:rPr>
        <w:t xml:space="preserve">y mentioned, Förster himself was an accomplished bass singer. His only preserved sacred work for solo voice is for bass, two violins and continuo, </w:t>
      </w:r>
      <w:r w:rsidR="00FD64AB" w:rsidRPr="00C27CA9">
        <w:rPr>
          <w:lang w:val="en-GB"/>
        </w:rPr>
        <w:t>set</w:t>
      </w:r>
      <w:r w:rsidR="00FD64AB">
        <w:rPr>
          <w:lang w:val="en-GB"/>
        </w:rPr>
        <w:t xml:space="preserve"> to four stanzas from the medieval devotional poem </w:t>
      </w:r>
      <w:r w:rsidR="00FD64AB">
        <w:rPr>
          <w:i/>
          <w:lang w:val="en-GB"/>
        </w:rPr>
        <w:t>Jesu dulcis memoria</w:t>
      </w:r>
      <w:r w:rsidR="00FD64AB">
        <w:rPr>
          <w:lang w:val="en-GB"/>
        </w:rPr>
        <w:t>. Despite the contemplative</w:t>
      </w:r>
      <w:r w:rsidR="00977B42">
        <w:rPr>
          <w:lang w:val="en-GB"/>
        </w:rPr>
        <w:t>,</w:t>
      </w:r>
      <w:r w:rsidR="00FD64AB">
        <w:rPr>
          <w:lang w:val="en-GB"/>
        </w:rPr>
        <w:t xml:space="preserve"> mystical text, this is a bravura piece for the bass singer. It has coloratura passages in both duple and triple meter, which gives the singer a chance to show off, at the same time illustrating the joy of contemplating Jesus. Still, the c-minor mode reflects the strong affect found in the text, as does the setting of the third stanza, with expressive harsh melodic leaps in the vocal part. The work is preserved in several sources with differing accidentals and inflections, arguably reflecting the fact hat this key was still unusual and difficult to come to terms with for contemporary copyists.</w:t>
      </w:r>
    </w:p>
    <w:p w14:paraId="209A9C13" w14:textId="6ABC3F51" w:rsidR="0051071D" w:rsidRPr="0051071D" w:rsidRDefault="0051071D" w:rsidP="00F80CC4">
      <w:pPr>
        <w:spacing w:after="120"/>
        <w:jc w:val="left"/>
        <w:rPr>
          <w:lang w:val="pl-PL"/>
          <w:rPrChange w:id="504" w:author="Anna Marks" w:date="2022-12-13T10:19:00Z">
            <w:rPr>
              <w:lang w:val="en-GB"/>
            </w:rPr>
          </w:rPrChange>
        </w:rPr>
      </w:pPr>
      <w:ins w:id="505" w:author="Anna Marks" w:date="2022-12-13T10:19:00Z">
        <w:r w:rsidRPr="0051071D">
          <w:rPr>
            <w:lang w:val="pl-PL"/>
            <w:rPrChange w:id="506" w:author="Anna Marks" w:date="2022-12-13T10:19:00Z">
              <w:rPr>
                <w:lang w:val="en-GB"/>
              </w:rPr>
            </w:rPrChange>
          </w:rPr>
          <w:t>Jak już wspomniano, sam Förster był znakomitym ba</w:t>
        </w:r>
      </w:ins>
      <w:ins w:id="507" w:author="Anna Marks" w:date="2022-12-16T08:58:00Z">
        <w:r w:rsidR="001D72A0">
          <w:rPr>
            <w:lang w:val="pl-PL"/>
          </w:rPr>
          <w:t>sem</w:t>
        </w:r>
      </w:ins>
      <w:ins w:id="508" w:author="Anna Marks" w:date="2022-12-13T10:19:00Z">
        <w:r w:rsidRPr="0051071D">
          <w:rPr>
            <w:lang w:val="pl-PL"/>
            <w:rPrChange w:id="509" w:author="Anna Marks" w:date="2022-12-13T10:19:00Z">
              <w:rPr>
                <w:lang w:val="en-GB"/>
              </w:rPr>
            </w:rPrChange>
          </w:rPr>
          <w:t>. Jego jedynym zachowanym utworem sakralnym</w:t>
        </w:r>
      </w:ins>
      <w:ins w:id="510" w:author="Anna Marks" w:date="2022-12-16T08:59:00Z">
        <w:r w:rsidR="004122B7">
          <w:rPr>
            <w:lang w:val="pl-PL"/>
          </w:rPr>
          <w:t xml:space="preserve"> jest dzieło</w:t>
        </w:r>
      </w:ins>
      <w:ins w:id="511" w:author="Anna Marks" w:date="2022-12-13T10:19:00Z">
        <w:r w:rsidRPr="0051071D">
          <w:rPr>
            <w:lang w:val="pl-PL"/>
            <w:rPrChange w:id="512" w:author="Anna Marks" w:date="2022-12-13T10:19:00Z">
              <w:rPr>
                <w:lang w:val="en-GB"/>
              </w:rPr>
            </w:rPrChange>
          </w:rPr>
          <w:t xml:space="preserve"> na </w:t>
        </w:r>
      </w:ins>
      <w:ins w:id="513" w:author="Anna Marks" w:date="2022-12-16T08:59:00Z">
        <w:r w:rsidR="001D72A0">
          <w:rPr>
            <w:lang w:val="pl-PL"/>
          </w:rPr>
          <w:t>bas solo</w:t>
        </w:r>
      </w:ins>
      <w:ins w:id="514" w:author="Anna Marks" w:date="2022-12-13T10:19:00Z">
        <w:r w:rsidRPr="0051071D">
          <w:rPr>
            <w:lang w:val="pl-PL"/>
            <w:rPrChange w:id="515" w:author="Anna Marks" w:date="2022-12-13T10:19:00Z">
              <w:rPr>
                <w:lang w:val="en-GB"/>
              </w:rPr>
            </w:rPrChange>
          </w:rPr>
          <w:t xml:space="preserve">, dwoje skrzypiec i continuo, </w:t>
        </w:r>
      </w:ins>
      <w:ins w:id="516" w:author="Anna Marks" w:date="2022-12-16T08:59:00Z">
        <w:r w:rsidR="004122B7">
          <w:rPr>
            <w:lang w:val="pl-PL"/>
          </w:rPr>
          <w:t>opracowanie czterech zw</w:t>
        </w:r>
      </w:ins>
      <w:ins w:id="517" w:author="Anna Marks" w:date="2022-12-16T09:00:00Z">
        <w:r w:rsidR="004122B7">
          <w:rPr>
            <w:lang w:val="pl-PL"/>
          </w:rPr>
          <w:t>rotek</w:t>
        </w:r>
      </w:ins>
      <w:ins w:id="518" w:author="Anna Marks" w:date="2022-12-13T10:19:00Z">
        <w:r w:rsidRPr="0051071D">
          <w:rPr>
            <w:lang w:val="pl-PL"/>
            <w:rPrChange w:id="519" w:author="Anna Marks" w:date="2022-12-13T10:19:00Z">
              <w:rPr>
                <w:lang w:val="en-GB"/>
              </w:rPr>
            </w:rPrChange>
          </w:rPr>
          <w:t xml:space="preserve"> ze średniowiecznego poematu dewocyjnego </w:t>
        </w:r>
        <w:r w:rsidRPr="001D72A0">
          <w:rPr>
            <w:i/>
            <w:iCs/>
            <w:lang w:val="pl-PL"/>
            <w:rPrChange w:id="520" w:author="Anna Marks" w:date="2022-12-16T08:59:00Z">
              <w:rPr>
                <w:lang w:val="en-GB"/>
              </w:rPr>
            </w:rPrChange>
          </w:rPr>
          <w:t>Jesu dulcis memoria</w:t>
        </w:r>
        <w:r w:rsidRPr="0051071D">
          <w:rPr>
            <w:lang w:val="pl-PL"/>
            <w:rPrChange w:id="521" w:author="Anna Marks" w:date="2022-12-13T10:19:00Z">
              <w:rPr>
                <w:lang w:val="en-GB"/>
              </w:rPr>
            </w:rPrChange>
          </w:rPr>
          <w:t>. Mimo kontemplacyjnego, mistycznego tekstu jest to brawurowy utwór dla bas</w:t>
        </w:r>
      </w:ins>
      <w:ins w:id="522" w:author="Anna Marks" w:date="2022-12-16T09:00:00Z">
        <w:r w:rsidR="004122B7">
          <w:rPr>
            <w:lang w:val="pl-PL"/>
          </w:rPr>
          <w:t>a</w:t>
        </w:r>
      </w:ins>
      <w:ins w:id="523" w:author="Anna Marks" w:date="2022-12-13T10:19:00Z">
        <w:r w:rsidRPr="0051071D">
          <w:rPr>
            <w:lang w:val="pl-PL"/>
            <w:rPrChange w:id="524" w:author="Anna Marks" w:date="2022-12-13T10:19:00Z">
              <w:rPr>
                <w:lang w:val="en-GB"/>
              </w:rPr>
            </w:rPrChange>
          </w:rPr>
          <w:t xml:space="preserve">. Zawiera pasaże koloraturowe zarówno w metrum dwu, jak i trójdzielnym, co daje śpiewakowi okazję do popisania się, ilustrując jednocześnie radość kontemplacji Jezusa. Mimo to </w:t>
        </w:r>
      </w:ins>
      <w:ins w:id="525" w:author="Anna Marks" w:date="2022-12-16T09:00:00Z">
        <w:r w:rsidR="004122B7">
          <w:rPr>
            <w:lang w:val="pl-PL"/>
          </w:rPr>
          <w:t>mod</w:t>
        </w:r>
      </w:ins>
      <w:ins w:id="526" w:author="Anna Marks" w:date="2022-12-13T10:19:00Z">
        <w:r w:rsidRPr="0051071D">
          <w:rPr>
            <w:lang w:val="pl-PL"/>
            <w:rPrChange w:id="527" w:author="Anna Marks" w:date="2022-12-13T10:19:00Z">
              <w:rPr>
                <w:lang w:val="en-GB"/>
              </w:rPr>
            </w:rPrChange>
          </w:rPr>
          <w:t xml:space="preserve"> c-moll odzwierciedla silny afekt tekstu, podobnie jak o</w:t>
        </w:r>
      </w:ins>
      <w:ins w:id="528" w:author="Anna Marks" w:date="2022-12-16T09:00:00Z">
        <w:r w:rsidR="004122B7">
          <w:rPr>
            <w:lang w:val="pl-PL"/>
          </w:rPr>
          <w:t>pracowanie</w:t>
        </w:r>
      </w:ins>
      <w:ins w:id="529" w:author="Anna Marks" w:date="2022-12-13T10:19:00Z">
        <w:r w:rsidRPr="0051071D">
          <w:rPr>
            <w:lang w:val="pl-PL"/>
            <w:rPrChange w:id="530" w:author="Anna Marks" w:date="2022-12-13T10:19:00Z">
              <w:rPr>
                <w:lang w:val="en-GB"/>
              </w:rPr>
            </w:rPrChange>
          </w:rPr>
          <w:t xml:space="preserve"> trzeciej strofy, z wyrazistymi ostrymi skokami melodycznymi w partii wokalnej. Dzieło zachowało się w kilku źródłach z różnymi znakami </w:t>
        </w:r>
      </w:ins>
      <w:ins w:id="531" w:author="Anna Marks" w:date="2022-12-16T09:00:00Z">
        <w:r w:rsidR="004122B7">
          <w:rPr>
            <w:lang w:val="pl-PL"/>
          </w:rPr>
          <w:t>akcydentalnymi</w:t>
        </w:r>
      </w:ins>
      <w:ins w:id="532" w:author="Anna Marks" w:date="2022-12-13T10:19:00Z">
        <w:r w:rsidRPr="0051071D">
          <w:rPr>
            <w:lang w:val="pl-PL"/>
            <w:rPrChange w:id="533" w:author="Anna Marks" w:date="2022-12-13T10:19:00Z">
              <w:rPr>
                <w:lang w:val="en-GB"/>
              </w:rPr>
            </w:rPrChange>
          </w:rPr>
          <w:t xml:space="preserve"> i fleksyjnymi, co prawdopodobnie odzwierciedla fakt, że tonacja ta była wciąż niezwykła i trudna do zaakceptowania przez współczesnych kopistów.</w:t>
        </w:r>
      </w:ins>
    </w:p>
    <w:p w14:paraId="0F824AA2" w14:textId="2BB24A04" w:rsidR="00FD64AB" w:rsidRDefault="00FD64AB" w:rsidP="00F80CC4">
      <w:pPr>
        <w:spacing w:after="120"/>
        <w:jc w:val="left"/>
        <w:rPr>
          <w:ins w:id="534" w:author="Anna Marks" w:date="2022-12-13T10:19:00Z"/>
          <w:lang w:val="en-GB"/>
        </w:rPr>
      </w:pPr>
      <w:r w:rsidRPr="00FD64AB">
        <w:rPr>
          <w:i/>
          <w:lang w:val="en-GB"/>
        </w:rPr>
        <w:t>Redemptor</w:t>
      </w:r>
      <w:r>
        <w:rPr>
          <w:i/>
          <w:lang w:val="en-GB"/>
        </w:rPr>
        <w:t xml:space="preserve"> Deus </w:t>
      </w:r>
      <w:r>
        <w:rPr>
          <w:lang w:val="en-GB"/>
        </w:rPr>
        <w:t xml:space="preserve">is just like </w:t>
      </w:r>
      <w:r>
        <w:rPr>
          <w:i/>
          <w:lang w:val="en-GB"/>
        </w:rPr>
        <w:t xml:space="preserve">O dulcis Jesu </w:t>
      </w:r>
      <w:r>
        <w:rPr>
          <w:lang w:val="en-GB"/>
        </w:rPr>
        <w:t xml:space="preserve">a soprano duet without sections for solo voice, but in this case with violins. Förster has set this prayer for forgiveness and remedy </w:t>
      </w:r>
      <w:r w:rsidR="008F62BD">
        <w:rPr>
          <w:lang w:val="en-GB"/>
        </w:rPr>
        <w:t xml:space="preserve">in </w:t>
      </w:r>
      <w:r>
        <w:rPr>
          <w:lang w:val="en-GB"/>
        </w:rPr>
        <w:t xml:space="preserve">e minor, or Phrygian mode, a key suitable for the somber </w:t>
      </w:r>
      <w:r w:rsidR="008F62BD">
        <w:rPr>
          <w:lang w:val="en-GB"/>
        </w:rPr>
        <w:t xml:space="preserve">topic. He </w:t>
      </w:r>
      <w:r>
        <w:rPr>
          <w:lang w:val="en-GB"/>
        </w:rPr>
        <w:t>uses suspensions and diminished fourth intervals to express longing</w:t>
      </w:r>
      <w:r w:rsidR="008F62BD">
        <w:rPr>
          <w:lang w:val="en-GB"/>
        </w:rPr>
        <w:t xml:space="preserve"> and pleading</w:t>
      </w:r>
      <w:r>
        <w:rPr>
          <w:lang w:val="en-GB"/>
        </w:rPr>
        <w:t xml:space="preserve"> in the section </w:t>
      </w:r>
      <w:r w:rsidRPr="00EE20AC">
        <w:rPr>
          <w:i/>
          <w:lang w:val="en-GB"/>
        </w:rPr>
        <w:t>Parce mi Jesu</w:t>
      </w:r>
      <w:r>
        <w:rPr>
          <w:i/>
          <w:lang w:val="en-GB"/>
        </w:rPr>
        <w:t xml:space="preserve"> </w:t>
      </w:r>
      <w:r>
        <w:rPr>
          <w:lang w:val="en-GB"/>
        </w:rPr>
        <w:t>(“Save me Jesus”), and contrasts this with a joyous triple singing the praise of the Lord.</w:t>
      </w:r>
      <w:r w:rsidR="008F62BD">
        <w:rPr>
          <w:lang w:val="en-GB"/>
        </w:rPr>
        <w:t xml:space="preserve"> Just like in </w:t>
      </w:r>
      <w:r w:rsidR="008F62BD">
        <w:rPr>
          <w:i/>
          <w:lang w:val="en-GB"/>
        </w:rPr>
        <w:t>O dulcis Jesu</w:t>
      </w:r>
      <w:r w:rsidR="008F62BD">
        <w:rPr>
          <w:lang w:val="en-GB"/>
        </w:rPr>
        <w:t>, the first section of the work returns in the end as a conclusion.</w:t>
      </w:r>
    </w:p>
    <w:p w14:paraId="71CE421C" w14:textId="2A1E7D73" w:rsidR="0051071D" w:rsidRPr="0051071D" w:rsidRDefault="0051071D" w:rsidP="00F80CC4">
      <w:pPr>
        <w:spacing w:after="120"/>
        <w:jc w:val="left"/>
        <w:rPr>
          <w:lang w:val="pl-PL"/>
          <w:rPrChange w:id="535" w:author="Anna Marks" w:date="2022-12-13T10:19:00Z">
            <w:rPr>
              <w:lang w:val="en-GB"/>
            </w:rPr>
          </w:rPrChange>
        </w:rPr>
      </w:pPr>
      <w:ins w:id="536" w:author="Anna Marks" w:date="2022-12-13T10:19:00Z">
        <w:r w:rsidRPr="0051071D">
          <w:rPr>
            <w:lang w:val="pl-PL"/>
            <w:rPrChange w:id="537" w:author="Anna Marks" w:date="2022-12-13T10:19:00Z">
              <w:rPr>
                <w:lang w:val="en-GB"/>
              </w:rPr>
            </w:rPrChange>
          </w:rPr>
          <w:t xml:space="preserve">Redemptor Deus to podobnie jak </w:t>
        </w:r>
        <w:r w:rsidRPr="004122B7">
          <w:rPr>
            <w:i/>
            <w:iCs/>
            <w:lang w:val="pl-PL"/>
            <w:rPrChange w:id="538" w:author="Anna Marks" w:date="2022-12-16T09:01:00Z">
              <w:rPr>
                <w:lang w:val="en-GB"/>
              </w:rPr>
            </w:rPrChange>
          </w:rPr>
          <w:t>O dulcis Jesu</w:t>
        </w:r>
        <w:r w:rsidRPr="0051071D">
          <w:rPr>
            <w:lang w:val="pl-PL"/>
            <w:rPrChange w:id="539" w:author="Anna Marks" w:date="2022-12-13T10:19:00Z">
              <w:rPr>
                <w:lang w:val="en-GB"/>
              </w:rPr>
            </w:rPrChange>
          </w:rPr>
          <w:t xml:space="preserve"> duet sopranowy bez </w:t>
        </w:r>
      </w:ins>
      <w:ins w:id="540" w:author="Anna Marks" w:date="2022-12-16T09:01:00Z">
        <w:r w:rsidR="004122B7">
          <w:rPr>
            <w:lang w:val="pl-PL"/>
          </w:rPr>
          <w:t>partii głosu solowego</w:t>
        </w:r>
      </w:ins>
      <w:ins w:id="541" w:author="Anna Marks" w:date="2022-12-13T10:19:00Z">
        <w:r w:rsidRPr="0051071D">
          <w:rPr>
            <w:lang w:val="pl-PL"/>
            <w:rPrChange w:id="542" w:author="Anna Marks" w:date="2022-12-13T10:19:00Z">
              <w:rPr>
                <w:lang w:val="en-GB"/>
              </w:rPr>
            </w:rPrChange>
          </w:rPr>
          <w:t>, ale w tym przypadku z</w:t>
        </w:r>
      </w:ins>
      <w:ins w:id="543" w:author="Anna Marks" w:date="2022-12-16T09:01:00Z">
        <w:r w:rsidR="004122B7">
          <w:rPr>
            <w:lang w:val="pl-PL"/>
          </w:rPr>
          <w:t xml:space="preserve"> towarzyszeniem skrzypiec</w:t>
        </w:r>
      </w:ins>
      <w:ins w:id="544" w:author="Anna Marks" w:date="2022-12-13T10:19:00Z">
        <w:r w:rsidRPr="0051071D">
          <w:rPr>
            <w:lang w:val="pl-PL"/>
            <w:rPrChange w:id="545" w:author="Anna Marks" w:date="2022-12-13T10:19:00Z">
              <w:rPr>
                <w:lang w:val="en-GB"/>
              </w:rPr>
            </w:rPrChange>
          </w:rPr>
          <w:t xml:space="preserve">. Förster umieścił tę modlitwę o przebaczenie i </w:t>
        </w:r>
      </w:ins>
      <w:ins w:id="546" w:author="Anna Marks" w:date="2022-12-16T09:01:00Z">
        <w:r w:rsidR="004122B7">
          <w:rPr>
            <w:lang w:val="pl-PL"/>
          </w:rPr>
          <w:t>uzdrowienie</w:t>
        </w:r>
      </w:ins>
      <w:ins w:id="547" w:author="Anna Marks" w:date="2022-12-13T10:19:00Z">
        <w:r w:rsidRPr="0051071D">
          <w:rPr>
            <w:lang w:val="pl-PL"/>
            <w:rPrChange w:id="548" w:author="Anna Marks" w:date="2022-12-13T10:19:00Z">
              <w:rPr>
                <w:lang w:val="en-GB"/>
              </w:rPr>
            </w:rPrChange>
          </w:rPr>
          <w:t xml:space="preserve"> w</w:t>
        </w:r>
      </w:ins>
      <w:ins w:id="549" w:author="Anna Marks" w:date="2022-12-16T09:01:00Z">
        <w:r w:rsidR="004122B7">
          <w:rPr>
            <w:lang w:val="pl-PL"/>
          </w:rPr>
          <w:t xml:space="preserve"> tonacji</w:t>
        </w:r>
      </w:ins>
      <w:ins w:id="550" w:author="Anna Marks" w:date="2022-12-13T10:19:00Z">
        <w:r w:rsidRPr="0051071D">
          <w:rPr>
            <w:lang w:val="pl-PL"/>
            <w:rPrChange w:id="551" w:author="Anna Marks" w:date="2022-12-13T10:19:00Z">
              <w:rPr>
                <w:lang w:val="en-GB"/>
              </w:rPr>
            </w:rPrChange>
          </w:rPr>
          <w:t xml:space="preserve"> e-moll, czyli </w:t>
        </w:r>
      </w:ins>
      <w:ins w:id="552" w:author="Anna Marks" w:date="2022-12-16T09:01:00Z">
        <w:r w:rsidR="004122B7">
          <w:rPr>
            <w:lang w:val="pl-PL"/>
          </w:rPr>
          <w:t>modzie</w:t>
        </w:r>
      </w:ins>
      <w:ins w:id="553" w:author="Anna Marks" w:date="2022-12-13T10:19:00Z">
        <w:r w:rsidRPr="0051071D">
          <w:rPr>
            <w:lang w:val="pl-PL"/>
            <w:rPrChange w:id="554" w:author="Anna Marks" w:date="2022-12-13T10:19:00Z">
              <w:rPr>
                <w:lang w:val="en-GB"/>
              </w:rPr>
            </w:rPrChange>
          </w:rPr>
          <w:t xml:space="preserve"> frygijski</w:t>
        </w:r>
      </w:ins>
      <w:ins w:id="555" w:author="Anna Marks" w:date="2022-12-16T09:01:00Z">
        <w:r w:rsidR="004122B7">
          <w:rPr>
            <w:lang w:val="pl-PL"/>
          </w:rPr>
          <w:t>m</w:t>
        </w:r>
      </w:ins>
      <w:ins w:id="556" w:author="Anna Marks" w:date="2022-12-13T10:19:00Z">
        <w:r w:rsidRPr="0051071D">
          <w:rPr>
            <w:lang w:val="pl-PL"/>
            <w:rPrChange w:id="557" w:author="Anna Marks" w:date="2022-12-13T10:19:00Z">
              <w:rPr>
                <w:lang w:val="en-GB"/>
              </w:rPr>
            </w:rPrChange>
          </w:rPr>
          <w:t>, tonacj</w:t>
        </w:r>
      </w:ins>
      <w:ins w:id="558" w:author="Anna Marks" w:date="2022-12-16T09:02:00Z">
        <w:r w:rsidR="004122B7">
          <w:rPr>
            <w:lang w:val="pl-PL"/>
          </w:rPr>
          <w:t>i</w:t>
        </w:r>
      </w:ins>
      <w:ins w:id="559" w:author="Anna Marks" w:date="2022-12-13T10:19:00Z">
        <w:r w:rsidRPr="0051071D">
          <w:rPr>
            <w:lang w:val="pl-PL"/>
            <w:rPrChange w:id="560" w:author="Anna Marks" w:date="2022-12-13T10:19:00Z">
              <w:rPr>
                <w:lang w:val="en-GB"/>
              </w:rPr>
            </w:rPrChange>
          </w:rPr>
          <w:t xml:space="preserve"> odpowiedni</w:t>
        </w:r>
      </w:ins>
      <w:ins w:id="561" w:author="Anna Marks" w:date="2022-12-16T09:02:00Z">
        <w:r w:rsidR="004122B7">
          <w:rPr>
            <w:lang w:val="pl-PL"/>
          </w:rPr>
          <w:t>ej</w:t>
        </w:r>
      </w:ins>
      <w:ins w:id="562" w:author="Anna Marks" w:date="2022-12-13T10:19:00Z">
        <w:r w:rsidRPr="0051071D">
          <w:rPr>
            <w:lang w:val="pl-PL"/>
            <w:rPrChange w:id="563" w:author="Anna Marks" w:date="2022-12-13T10:19:00Z">
              <w:rPr>
                <w:lang w:val="en-GB"/>
              </w:rPr>
            </w:rPrChange>
          </w:rPr>
          <w:t xml:space="preserve"> dla p</w:t>
        </w:r>
      </w:ins>
      <w:ins w:id="564" w:author="Anna Marks" w:date="2022-12-16T09:02:00Z">
        <w:r w:rsidR="004122B7">
          <w:rPr>
            <w:lang w:val="pl-PL"/>
          </w:rPr>
          <w:t>oważnego</w:t>
        </w:r>
      </w:ins>
      <w:ins w:id="565" w:author="Anna Marks" w:date="2022-12-13T10:19:00Z">
        <w:r w:rsidRPr="0051071D">
          <w:rPr>
            <w:lang w:val="pl-PL"/>
            <w:rPrChange w:id="566" w:author="Anna Marks" w:date="2022-12-13T10:19:00Z">
              <w:rPr>
                <w:lang w:val="en-GB"/>
              </w:rPr>
            </w:rPrChange>
          </w:rPr>
          <w:t xml:space="preserve"> tematu. Używa zawieszeń i zmniejszonych interwałów kwartowych, aby wyrazić tęsknotę i błaganie w części </w:t>
        </w:r>
        <w:r w:rsidRPr="004122B7">
          <w:rPr>
            <w:i/>
            <w:iCs/>
            <w:lang w:val="pl-PL"/>
            <w:rPrChange w:id="567" w:author="Anna Marks" w:date="2022-12-16T09:02:00Z">
              <w:rPr>
                <w:lang w:val="en-GB"/>
              </w:rPr>
            </w:rPrChange>
          </w:rPr>
          <w:t>Parce mi Jesu</w:t>
        </w:r>
        <w:r w:rsidRPr="0051071D">
          <w:rPr>
            <w:lang w:val="pl-PL"/>
            <w:rPrChange w:id="568" w:author="Anna Marks" w:date="2022-12-13T10:19:00Z">
              <w:rPr>
                <w:lang w:val="en-GB"/>
              </w:rPr>
            </w:rPrChange>
          </w:rPr>
          <w:t xml:space="preserve"> („Zbaw mnie Jezu”) i przeciwstawia to radosnemu potrójnemu śpiewaniu na chwałę Pana. Podobnie jak w </w:t>
        </w:r>
        <w:r w:rsidRPr="004122B7">
          <w:rPr>
            <w:i/>
            <w:iCs/>
            <w:lang w:val="pl-PL"/>
            <w:rPrChange w:id="569" w:author="Anna Marks" w:date="2022-12-16T09:02:00Z">
              <w:rPr>
                <w:lang w:val="en-GB"/>
              </w:rPr>
            </w:rPrChange>
          </w:rPr>
          <w:t>O dulcis Jesu</w:t>
        </w:r>
        <w:r w:rsidRPr="0051071D">
          <w:rPr>
            <w:lang w:val="pl-PL"/>
            <w:rPrChange w:id="570" w:author="Anna Marks" w:date="2022-12-13T10:19:00Z">
              <w:rPr>
                <w:lang w:val="en-GB"/>
              </w:rPr>
            </w:rPrChange>
          </w:rPr>
          <w:t xml:space="preserve">, pierwsza część utworu powraca na koniec jako </w:t>
        </w:r>
      </w:ins>
      <w:ins w:id="571" w:author="Anna Marks" w:date="2022-12-16T09:02:00Z">
        <w:r w:rsidR="004122B7">
          <w:rPr>
            <w:lang w:val="pl-PL"/>
          </w:rPr>
          <w:t xml:space="preserve">jego </w:t>
        </w:r>
      </w:ins>
      <w:ins w:id="572" w:author="Anna Marks" w:date="2022-12-13T10:19:00Z">
        <w:r w:rsidRPr="0051071D">
          <w:rPr>
            <w:lang w:val="pl-PL"/>
            <w:rPrChange w:id="573" w:author="Anna Marks" w:date="2022-12-13T10:19:00Z">
              <w:rPr>
                <w:lang w:val="en-GB"/>
              </w:rPr>
            </w:rPrChange>
          </w:rPr>
          <w:t>zakończenie.</w:t>
        </w:r>
      </w:ins>
    </w:p>
    <w:p w14:paraId="03D4403E" w14:textId="28AB7882" w:rsidR="008F62BD" w:rsidRDefault="008F62BD" w:rsidP="008F62BD">
      <w:pPr>
        <w:spacing w:after="120"/>
        <w:rPr>
          <w:ins w:id="574" w:author="Anna Marks" w:date="2022-12-13T10:20:00Z"/>
          <w:lang w:val="en-GB"/>
        </w:rPr>
      </w:pPr>
      <w:r>
        <w:rPr>
          <w:lang w:val="en-GB"/>
        </w:rPr>
        <w:t xml:space="preserve">The text of </w:t>
      </w:r>
      <w:r>
        <w:rPr>
          <w:i/>
          <w:lang w:val="en-GB"/>
        </w:rPr>
        <w:t>Intenderunt arcum</w:t>
      </w:r>
      <w:r>
        <w:rPr>
          <w:lang w:val="en-GB"/>
        </w:rPr>
        <w:t xml:space="preserve"> warns us that the sinners of the world has bent their bows to shoot in the dark against the righteous. The word for arrow, </w:t>
      </w:r>
      <w:r>
        <w:rPr>
          <w:i/>
          <w:lang w:val="en-GB"/>
        </w:rPr>
        <w:t>saggitas</w:t>
      </w:r>
      <w:r>
        <w:rPr>
          <w:lang w:val="en-GB"/>
        </w:rPr>
        <w:t>, is illustrated with a 16</w:t>
      </w:r>
      <w:r w:rsidRPr="008F62BD">
        <w:rPr>
          <w:vertAlign w:val="superscript"/>
          <w:lang w:val="en-GB"/>
        </w:rPr>
        <w:t>th</w:t>
      </w:r>
      <w:r>
        <w:rPr>
          <w:lang w:val="en-GB"/>
        </w:rPr>
        <w:t>-note scale figure.</w:t>
      </w:r>
      <w:r w:rsidR="009B7385">
        <w:rPr>
          <w:lang w:val="en-GB"/>
        </w:rPr>
        <w:t xml:space="preserve"> </w:t>
      </w:r>
      <w:r>
        <w:rPr>
          <w:lang w:val="en-GB"/>
        </w:rPr>
        <w:t xml:space="preserve">In a softer section towards the end Förster displays his expressive harmonic skills, where the text speaks about the temptations of this sweet world. In the concluding </w:t>
      </w:r>
      <w:r w:rsidR="00440103">
        <w:rPr>
          <w:lang w:val="en-GB"/>
        </w:rPr>
        <w:t>bars</w:t>
      </w:r>
      <w:r>
        <w:rPr>
          <w:lang w:val="en-GB"/>
        </w:rPr>
        <w:t xml:space="preserve">, the word </w:t>
      </w:r>
      <w:r w:rsidRPr="0068277C">
        <w:rPr>
          <w:i/>
          <w:lang w:val="en-GB"/>
        </w:rPr>
        <w:t>pereunt</w:t>
      </w:r>
      <w:r>
        <w:rPr>
          <w:lang w:val="en-GB"/>
        </w:rPr>
        <w:t xml:space="preserve"> (perishes) is playfully set with surprising dynamic contrasts, and virtually perishes in a </w:t>
      </w:r>
      <w:r w:rsidRPr="002B72C6">
        <w:rPr>
          <w:i/>
          <w:lang w:val="en-GB"/>
        </w:rPr>
        <w:t>pianissimo.</w:t>
      </w:r>
      <w:r>
        <w:rPr>
          <w:lang w:val="en-GB"/>
        </w:rPr>
        <w:t xml:space="preserve"> </w:t>
      </w:r>
      <w:r w:rsidR="009B7385">
        <w:rPr>
          <w:lang w:val="en-GB"/>
        </w:rPr>
        <w:t xml:space="preserve">Förster </w:t>
      </w:r>
      <w:r>
        <w:rPr>
          <w:lang w:val="en-GB"/>
        </w:rPr>
        <w:t xml:space="preserve">has borrowed </w:t>
      </w:r>
      <w:r w:rsidR="009B7385">
        <w:rPr>
          <w:lang w:val="en-GB"/>
        </w:rPr>
        <w:t>not only the text but also some musical and rhytmic ideas</w:t>
      </w:r>
      <w:r>
        <w:rPr>
          <w:lang w:val="en-GB"/>
        </w:rPr>
        <w:t xml:space="preserve"> from a motet </w:t>
      </w:r>
      <w:r w:rsidR="009B7385">
        <w:rPr>
          <w:lang w:val="en-GB"/>
        </w:rPr>
        <w:t xml:space="preserve">with the same title </w:t>
      </w:r>
      <w:r>
        <w:rPr>
          <w:lang w:val="en-GB"/>
        </w:rPr>
        <w:t>by the Roman composer Carlo Cecchelli, published in 1645</w:t>
      </w:r>
      <w:r w:rsidR="009B7385">
        <w:rPr>
          <w:lang w:val="en-GB"/>
        </w:rPr>
        <w:t>.</w:t>
      </w:r>
    </w:p>
    <w:p w14:paraId="553AE379" w14:textId="1AA45331" w:rsidR="0051071D" w:rsidRPr="0051071D" w:rsidRDefault="0051071D" w:rsidP="008F62BD">
      <w:pPr>
        <w:spacing w:after="120"/>
        <w:rPr>
          <w:lang w:val="pl-PL"/>
          <w:rPrChange w:id="575" w:author="Anna Marks" w:date="2022-12-13T10:20:00Z">
            <w:rPr>
              <w:lang w:val="en-GB"/>
            </w:rPr>
          </w:rPrChange>
        </w:rPr>
      </w:pPr>
      <w:ins w:id="576" w:author="Anna Marks" w:date="2022-12-13T10:20:00Z">
        <w:r w:rsidRPr="0051071D">
          <w:rPr>
            <w:lang w:val="pl-PL"/>
            <w:rPrChange w:id="577" w:author="Anna Marks" w:date="2022-12-13T10:20:00Z">
              <w:rPr>
                <w:lang w:val="en-GB"/>
              </w:rPr>
            </w:rPrChange>
          </w:rPr>
          <w:t xml:space="preserve">Tekst </w:t>
        </w:r>
        <w:r w:rsidRPr="004122B7">
          <w:rPr>
            <w:i/>
            <w:iCs/>
            <w:lang w:val="pl-PL"/>
            <w:rPrChange w:id="578" w:author="Anna Marks" w:date="2022-12-16T09:02:00Z">
              <w:rPr>
                <w:lang w:val="en-GB"/>
              </w:rPr>
            </w:rPrChange>
          </w:rPr>
          <w:t>Intenderunt arcum</w:t>
        </w:r>
        <w:r w:rsidRPr="0051071D">
          <w:rPr>
            <w:lang w:val="pl-PL"/>
            <w:rPrChange w:id="579" w:author="Anna Marks" w:date="2022-12-13T10:20:00Z">
              <w:rPr>
                <w:lang w:val="en-GB"/>
              </w:rPr>
            </w:rPrChange>
          </w:rPr>
          <w:t xml:space="preserve"> ostrzega nas, że grzesznicy tego świata napięli łuki, by strzelać w ciemności przeciwko sprawiedliwym. Słowo oznaczające strzałę, </w:t>
        </w:r>
        <w:r w:rsidRPr="004122B7">
          <w:rPr>
            <w:i/>
            <w:iCs/>
            <w:lang w:val="pl-PL"/>
            <w:rPrChange w:id="580" w:author="Anna Marks" w:date="2022-12-16T09:03:00Z">
              <w:rPr>
                <w:lang w:val="en-GB"/>
              </w:rPr>
            </w:rPrChange>
          </w:rPr>
          <w:t>saggitas</w:t>
        </w:r>
        <w:r w:rsidRPr="0051071D">
          <w:rPr>
            <w:lang w:val="pl-PL"/>
            <w:rPrChange w:id="581" w:author="Anna Marks" w:date="2022-12-13T10:20:00Z">
              <w:rPr>
                <w:lang w:val="en-GB"/>
              </w:rPr>
            </w:rPrChange>
          </w:rPr>
          <w:t>, jest zilustrowane figurą szesnastkową. W łagodnie</w:t>
        </w:r>
      </w:ins>
      <w:ins w:id="582" w:author="Anna Marks" w:date="2022-12-16T09:03:00Z">
        <w:r w:rsidR="004122B7">
          <w:rPr>
            <w:lang w:val="pl-PL"/>
          </w:rPr>
          <w:t xml:space="preserve"> brzmiącej</w:t>
        </w:r>
      </w:ins>
      <w:ins w:id="583" w:author="Anna Marks" w:date="2022-12-13T10:20:00Z">
        <w:r w:rsidRPr="0051071D">
          <w:rPr>
            <w:lang w:val="pl-PL"/>
            <w:rPrChange w:id="584" w:author="Anna Marks" w:date="2022-12-13T10:20:00Z">
              <w:rPr>
                <w:lang w:val="en-GB"/>
              </w:rPr>
            </w:rPrChange>
          </w:rPr>
          <w:t xml:space="preserve"> części pod koniec </w:t>
        </w:r>
      </w:ins>
      <w:ins w:id="585" w:author="Anna Marks" w:date="2022-12-16T09:03:00Z">
        <w:r w:rsidR="004122B7">
          <w:rPr>
            <w:lang w:val="pl-PL"/>
          </w:rPr>
          <w:t xml:space="preserve">utworu </w:t>
        </w:r>
      </w:ins>
      <w:ins w:id="586" w:author="Anna Marks" w:date="2022-12-13T10:20:00Z">
        <w:r w:rsidRPr="0051071D">
          <w:rPr>
            <w:lang w:val="pl-PL"/>
            <w:rPrChange w:id="587" w:author="Anna Marks" w:date="2022-12-13T10:20:00Z">
              <w:rPr>
                <w:lang w:val="en-GB"/>
              </w:rPr>
            </w:rPrChange>
          </w:rPr>
          <w:t>Förster pokazuje swoje ekspresyjne umiejętności harmoniczne, gdzie tekst mówi o pokusach tego słodkiego świata. W końcowych taktach słowo</w:t>
        </w:r>
        <w:r w:rsidRPr="004122B7">
          <w:rPr>
            <w:i/>
            <w:iCs/>
            <w:lang w:val="pl-PL"/>
            <w:rPrChange w:id="588" w:author="Anna Marks" w:date="2022-12-16T09:03:00Z">
              <w:rPr>
                <w:lang w:val="en-GB"/>
              </w:rPr>
            </w:rPrChange>
          </w:rPr>
          <w:t xml:space="preserve"> pereunt</w:t>
        </w:r>
        <w:r w:rsidRPr="0051071D">
          <w:rPr>
            <w:lang w:val="pl-PL"/>
            <w:rPrChange w:id="589" w:author="Anna Marks" w:date="2022-12-13T10:20:00Z">
              <w:rPr>
                <w:lang w:val="en-GB"/>
              </w:rPr>
            </w:rPrChange>
          </w:rPr>
          <w:t xml:space="preserve"> (ginie) jest figlarnie </w:t>
        </w:r>
      </w:ins>
      <w:ins w:id="590" w:author="Anna Marks" w:date="2022-12-16T09:04:00Z">
        <w:r w:rsidR="004122B7">
          <w:rPr>
            <w:lang w:val="pl-PL"/>
          </w:rPr>
          <w:t>zestawione</w:t>
        </w:r>
      </w:ins>
      <w:ins w:id="591" w:author="Anna Marks" w:date="2022-12-13T10:20:00Z">
        <w:r w:rsidRPr="0051071D">
          <w:rPr>
            <w:lang w:val="pl-PL"/>
            <w:rPrChange w:id="592" w:author="Anna Marks" w:date="2022-12-13T10:20:00Z">
              <w:rPr>
                <w:lang w:val="en-GB"/>
              </w:rPr>
            </w:rPrChange>
          </w:rPr>
          <w:t xml:space="preserve"> z zaskakującymi dynamicznymi kontrastami i praktycznie </w:t>
        </w:r>
      </w:ins>
      <w:ins w:id="593" w:author="Anna Marks" w:date="2022-12-16T09:03:00Z">
        <w:r w:rsidR="004122B7">
          <w:rPr>
            <w:lang w:val="pl-PL"/>
          </w:rPr>
          <w:t>zamiera</w:t>
        </w:r>
      </w:ins>
      <w:ins w:id="594" w:author="Anna Marks" w:date="2022-12-13T10:20:00Z">
        <w:r w:rsidRPr="0051071D">
          <w:rPr>
            <w:lang w:val="pl-PL"/>
            <w:rPrChange w:id="595" w:author="Anna Marks" w:date="2022-12-13T10:20:00Z">
              <w:rPr>
                <w:lang w:val="en-GB"/>
              </w:rPr>
            </w:rPrChange>
          </w:rPr>
          <w:t xml:space="preserve"> w pianissimo. Förster zapożyczył nie tylko tekst, ale także niektóre pomysły muzyczne i rytmiczne z motetu o tym samym tytule autorstwa rzymskiego kompozytora Carla Cecchellego, opublikowanego w 1645 r.</w:t>
        </w:r>
      </w:ins>
    </w:p>
    <w:p w14:paraId="22EA4F30" w14:textId="266B1EFD" w:rsidR="00440103" w:rsidRPr="00D76E6C" w:rsidRDefault="002529B6" w:rsidP="00440103">
      <w:pPr>
        <w:rPr>
          <w:lang w:val="en-GB"/>
        </w:rPr>
      </w:pPr>
      <w:r w:rsidRPr="00E6566C">
        <w:rPr>
          <w:i/>
          <w:lang w:val="en-GB"/>
        </w:rPr>
        <w:t>Ad arm</w:t>
      </w:r>
      <w:r>
        <w:rPr>
          <w:i/>
          <w:lang w:val="en-GB"/>
        </w:rPr>
        <w:t>a</w:t>
      </w:r>
      <w:r w:rsidRPr="00E6566C">
        <w:rPr>
          <w:i/>
          <w:lang w:val="en-GB"/>
        </w:rPr>
        <w:t xml:space="preserve"> fideles</w:t>
      </w:r>
      <w:r>
        <w:rPr>
          <w:lang w:val="en-GB"/>
        </w:rPr>
        <w:t>, set for two sopranos and bass, calls the faithful believers to arms against their enemies. It is set in an appropriate bellicose style, with fanfare-like motives and rumbling coloraturas in bass and sopranos</w:t>
      </w:r>
      <w:r w:rsidR="00440103">
        <w:rPr>
          <w:lang w:val="en-GB"/>
        </w:rPr>
        <w:t xml:space="preserve">, not least to the word </w:t>
      </w:r>
      <w:r w:rsidR="00440103">
        <w:rPr>
          <w:i/>
          <w:lang w:val="en-GB"/>
        </w:rPr>
        <w:t>expugnate</w:t>
      </w:r>
      <w:r w:rsidR="00440103">
        <w:rPr>
          <w:lang w:val="en-GB"/>
        </w:rPr>
        <w:t xml:space="preserve"> (assault, or conquer)</w:t>
      </w:r>
      <w:r>
        <w:rPr>
          <w:lang w:val="en-GB"/>
        </w:rPr>
        <w:t xml:space="preserve">. A softer section in the middle provides contrast and </w:t>
      </w:r>
      <w:r w:rsidR="00440103">
        <w:rPr>
          <w:lang w:val="en-GB"/>
        </w:rPr>
        <w:t>reflection, to the words: “</w:t>
      </w:r>
      <w:r w:rsidR="00440103" w:rsidRPr="00D76E6C">
        <w:rPr>
          <w:lang w:val="en-GB"/>
        </w:rPr>
        <w:t>we hope for aid from heaven.</w:t>
      </w:r>
    </w:p>
    <w:p w14:paraId="6F4BC4F3" w14:textId="6613C831" w:rsidR="002529B6" w:rsidRPr="004122B7" w:rsidRDefault="00440103" w:rsidP="00440103">
      <w:pPr>
        <w:spacing w:after="120"/>
        <w:rPr>
          <w:ins w:id="596" w:author="Anna Marks" w:date="2022-12-13T10:20:00Z"/>
          <w:i/>
          <w:iCs/>
          <w:lang w:val="en-GB"/>
          <w:rPrChange w:id="597" w:author="Anna Marks" w:date="2022-12-16T09:04:00Z">
            <w:rPr>
              <w:ins w:id="598" w:author="Anna Marks" w:date="2022-12-13T10:20:00Z"/>
              <w:lang w:val="en-GB"/>
            </w:rPr>
          </w:rPrChange>
        </w:rPr>
      </w:pPr>
      <w:r w:rsidRPr="00D76E6C">
        <w:rPr>
          <w:lang w:val="en-GB"/>
        </w:rPr>
        <w:t>Save us, o sweet Jesus, save us</w:t>
      </w:r>
      <w:r>
        <w:rPr>
          <w:lang w:val="en-GB"/>
        </w:rPr>
        <w:t>”</w:t>
      </w:r>
      <w:r w:rsidR="002529B6">
        <w:rPr>
          <w:lang w:val="en-GB"/>
        </w:rPr>
        <w:t xml:space="preserve">. </w:t>
      </w:r>
      <w:r>
        <w:rPr>
          <w:lang w:val="en-GB"/>
        </w:rPr>
        <w:t xml:space="preserve">At the end, the opening section is repeated </w:t>
      </w:r>
      <w:r w:rsidRPr="00440103">
        <w:rPr>
          <w:i/>
          <w:lang w:val="en-GB"/>
        </w:rPr>
        <w:t>da capo</w:t>
      </w:r>
      <w:r>
        <w:rPr>
          <w:lang w:val="en-GB"/>
        </w:rPr>
        <w:t xml:space="preserve">. </w:t>
      </w:r>
      <w:r w:rsidR="002529B6">
        <w:rPr>
          <w:lang w:val="en-GB"/>
        </w:rPr>
        <w:t xml:space="preserve">This piece exists in several arrangements </w:t>
      </w:r>
      <w:r>
        <w:rPr>
          <w:lang w:val="en-GB"/>
        </w:rPr>
        <w:t xml:space="preserve">including </w:t>
      </w:r>
      <w:r w:rsidR="002529B6">
        <w:rPr>
          <w:lang w:val="en-GB"/>
        </w:rPr>
        <w:t>violins</w:t>
      </w:r>
      <w:r>
        <w:rPr>
          <w:lang w:val="en-GB"/>
        </w:rPr>
        <w:t>,</w:t>
      </w:r>
      <w:r w:rsidR="002529B6">
        <w:rPr>
          <w:lang w:val="en-GB"/>
        </w:rPr>
        <w:t xml:space="preserve"> but the present version without instruments is </w:t>
      </w:r>
      <w:r w:rsidR="002529B6" w:rsidRPr="004122B7">
        <w:rPr>
          <w:i/>
          <w:iCs/>
          <w:lang w:val="en-GB"/>
          <w:rPrChange w:id="599" w:author="Anna Marks" w:date="2022-12-16T09:04:00Z">
            <w:rPr>
              <w:lang w:val="en-GB"/>
            </w:rPr>
          </w:rPrChange>
        </w:rPr>
        <w:t>doubtlessly Förster’s own</w:t>
      </w:r>
      <w:r w:rsidRPr="004122B7">
        <w:rPr>
          <w:i/>
          <w:iCs/>
          <w:lang w:val="en-GB"/>
          <w:rPrChange w:id="600" w:author="Anna Marks" w:date="2022-12-16T09:04:00Z">
            <w:rPr>
              <w:lang w:val="en-GB"/>
            </w:rPr>
          </w:rPrChange>
        </w:rPr>
        <w:t xml:space="preserve"> original setting</w:t>
      </w:r>
      <w:r w:rsidR="002529B6" w:rsidRPr="004122B7">
        <w:rPr>
          <w:i/>
          <w:iCs/>
          <w:lang w:val="en-GB"/>
          <w:rPrChange w:id="601" w:author="Anna Marks" w:date="2022-12-16T09:04:00Z">
            <w:rPr>
              <w:lang w:val="en-GB"/>
            </w:rPr>
          </w:rPrChange>
        </w:rPr>
        <w:t>.</w:t>
      </w:r>
    </w:p>
    <w:p w14:paraId="1FF3E063" w14:textId="31DCD0EC" w:rsidR="0051071D" w:rsidRPr="0051071D" w:rsidRDefault="0051071D" w:rsidP="0051071D">
      <w:pPr>
        <w:spacing w:after="120"/>
        <w:rPr>
          <w:lang w:val="pl-PL"/>
          <w:rPrChange w:id="602" w:author="Anna Marks" w:date="2022-12-13T10:20:00Z">
            <w:rPr>
              <w:lang w:val="en-GB"/>
            </w:rPr>
          </w:rPrChange>
        </w:rPr>
      </w:pPr>
      <w:ins w:id="603" w:author="Anna Marks" w:date="2022-12-13T10:20:00Z">
        <w:r w:rsidRPr="004122B7">
          <w:rPr>
            <w:i/>
            <w:iCs/>
            <w:lang w:val="pl-PL"/>
            <w:rPrChange w:id="604" w:author="Anna Marks" w:date="2022-12-16T09:04:00Z">
              <w:rPr>
                <w:lang w:val="en-GB"/>
              </w:rPr>
            </w:rPrChange>
          </w:rPr>
          <w:t>Ad arma fideles</w:t>
        </w:r>
        <w:r w:rsidRPr="0051071D">
          <w:rPr>
            <w:lang w:val="pl-PL"/>
            <w:rPrChange w:id="605" w:author="Anna Marks" w:date="2022-12-13T10:20:00Z">
              <w:rPr>
                <w:lang w:val="en-GB"/>
              </w:rPr>
            </w:rPrChange>
          </w:rPr>
          <w:t xml:space="preserve"> na dwa soprany i bas wzywa wiernych do walki z wrogami. Jest osadzon</w:t>
        </w:r>
      </w:ins>
      <w:ins w:id="606" w:author="Anna Marks" w:date="2022-12-16T09:04:00Z">
        <w:r w:rsidR="004122B7">
          <w:rPr>
            <w:lang w:val="pl-PL"/>
          </w:rPr>
          <w:t>e</w:t>
        </w:r>
      </w:ins>
      <w:ins w:id="607" w:author="Anna Marks" w:date="2022-12-13T10:20:00Z">
        <w:r w:rsidRPr="0051071D">
          <w:rPr>
            <w:lang w:val="pl-PL"/>
            <w:rPrChange w:id="608" w:author="Anna Marks" w:date="2022-12-13T10:20:00Z">
              <w:rPr>
                <w:lang w:val="en-GB"/>
              </w:rPr>
            </w:rPrChange>
          </w:rPr>
          <w:t xml:space="preserve"> w odpowiednim wojowniczym stylu, z fanfarowymi motywami i dudniącymi koloraturami w basach i sopranach, </w:t>
        </w:r>
      </w:ins>
      <w:ins w:id="609" w:author="Anna Marks" w:date="2022-12-16T09:05:00Z">
        <w:r w:rsidR="004122B7">
          <w:rPr>
            <w:lang w:val="pl-PL"/>
          </w:rPr>
          <w:t>nie tylko w przypadku słowa</w:t>
        </w:r>
      </w:ins>
      <w:ins w:id="610" w:author="Anna Marks" w:date="2022-12-13T10:20:00Z">
        <w:r w:rsidRPr="0051071D">
          <w:rPr>
            <w:lang w:val="pl-PL"/>
            <w:rPrChange w:id="611" w:author="Anna Marks" w:date="2022-12-13T10:20:00Z">
              <w:rPr>
                <w:lang w:val="en-GB"/>
              </w:rPr>
            </w:rPrChange>
          </w:rPr>
          <w:t xml:space="preserve"> </w:t>
        </w:r>
        <w:r w:rsidRPr="004122B7">
          <w:rPr>
            <w:i/>
            <w:iCs/>
            <w:lang w:val="pl-PL"/>
            <w:rPrChange w:id="612" w:author="Anna Marks" w:date="2022-12-16T09:05:00Z">
              <w:rPr>
                <w:lang w:val="en-GB"/>
              </w:rPr>
            </w:rPrChange>
          </w:rPr>
          <w:t>expugnate</w:t>
        </w:r>
        <w:r w:rsidRPr="0051071D">
          <w:rPr>
            <w:lang w:val="pl-PL"/>
            <w:rPrChange w:id="613" w:author="Anna Marks" w:date="2022-12-13T10:20:00Z">
              <w:rPr>
                <w:lang w:val="en-GB"/>
              </w:rPr>
            </w:rPrChange>
          </w:rPr>
          <w:t xml:space="preserve"> (atakować lub podbijać). Bardziej miękk</w:t>
        </w:r>
      </w:ins>
      <w:ins w:id="614" w:author="Anna Marks" w:date="2022-12-16T09:05:00Z">
        <w:r w:rsidR="004122B7">
          <w:rPr>
            <w:lang w:val="pl-PL"/>
          </w:rPr>
          <w:t>o brzmiąca</w:t>
        </w:r>
      </w:ins>
      <w:ins w:id="615" w:author="Anna Marks" w:date="2022-12-13T10:20:00Z">
        <w:r w:rsidRPr="0051071D">
          <w:rPr>
            <w:lang w:val="pl-PL"/>
            <w:rPrChange w:id="616" w:author="Anna Marks" w:date="2022-12-13T10:20:00Z">
              <w:rPr>
                <w:lang w:val="en-GB"/>
              </w:rPr>
            </w:rPrChange>
          </w:rPr>
          <w:t xml:space="preserve"> sekcja </w:t>
        </w:r>
      </w:ins>
      <w:ins w:id="617" w:author="Anna Marks" w:date="2022-12-16T09:05:00Z">
        <w:r w:rsidR="004122B7">
          <w:rPr>
            <w:lang w:val="pl-PL"/>
          </w:rPr>
          <w:t>środkowa</w:t>
        </w:r>
      </w:ins>
      <w:ins w:id="618" w:author="Anna Marks" w:date="2022-12-13T10:20:00Z">
        <w:r w:rsidRPr="0051071D">
          <w:rPr>
            <w:lang w:val="pl-PL"/>
            <w:rPrChange w:id="619" w:author="Anna Marks" w:date="2022-12-13T10:20:00Z">
              <w:rPr>
                <w:lang w:val="en-GB"/>
              </w:rPr>
            </w:rPrChange>
          </w:rPr>
          <w:t xml:space="preserve"> zapewnia kontrast i </w:t>
        </w:r>
      </w:ins>
      <w:ins w:id="620" w:author="Anna Marks" w:date="2022-12-16T09:05:00Z">
        <w:r w:rsidR="004122B7">
          <w:rPr>
            <w:lang w:val="pl-PL"/>
          </w:rPr>
          <w:t>refleksyjność</w:t>
        </w:r>
      </w:ins>
      <w:ins w:id="621" w:author="Anna Marks" w:date="2022-12-16T09:06:00Z">
        <w:r w:rsidR="004122B7">
          <w:rPr>
            <w:lang w:val="pl-PL"/>
          </w:rPr>
          <w:t>, do</w:t>
        </w:r>
      </w:ins>
      <w:ins w:id="622" w:author="Anna Marks" w:date="2022-12-16T09:05:00Z">
        <w:r w:rsidR="004122B7">
          <w:rPr>
            <w:lang w:val="pl-PL"/>
          </w:rPr>
          <w:t xml:space="preserve"> </w:t>
        </w:r>
      </w:ins>
      <w:ins w:id="623" w:author="Anna Marks" w:date="2022-12-13T10:20:00Z">
        <w:r w:rsidRPr="0051071D">
          <w:rPr>
            <w:lang w:val="pl-PL"/>
            <w:rPrChange w:id="624" w:author="Anna Marks" w:date="2022-12-13T10:20:00Z">
              <w:rPr>
                <w:lang w:val="en-GB"/>
              </w:rPr>
            </w:rPrChange>
          </w:rPr>
          <w:t>słów: „Mamy nadzieję na pomoc z nieba.</w:t>
        </w:r>
      </w:ins>
      <w:ins w:id="625" w:author="Anna Marks" w:date="2022-12-16T09:06:00Z">
        <w:r w:rsidR="004122B7">
          <w:rPr>
            <w:lang w:val="pl-PL"/>
          </w:rPr>
          <w:t xml:space="preserve"> </w:t>
        </w:r>
      </w:ins>
      <w:ins w:id="626" w:author="Anna Marks" w:date="2022-12-13T10:20:00Z">
        <w:r w:rsidRPr="0051071D">
          <w:rPr>
            <w:lang w:val="pl-PL"/>
            <w:rPrChange w:id="627" w:author="Anna Marks" w:date="2022-12-13T10:20:00Z">
              <w:rPr>
                <w:lang w:val="en-GB"/>
              </w:rPr>
            </w:rPrChange>
          </w:rPr>
          <w:t xml:space="preserve">Ratuj nas, o słodki Jezu, ratuj nas”. Na koniec część </w:t>
        </w:r>
      </w:ins>
      <w:ins w:id="628" w:author="Anna Marks" w:date="2022-12-16T09:06:00Z">
        <w:r w:rsidR="004122B7">
          <w:rPr>
            <w:lang w:val="pl-PL"/>
          </w:rPr>
          <w:t>początkowa</w:t>
        </w:r>
      </w:ins>
      <w:ins w:id="629" w:author="Anna Marks" w:date="2022-12-13T10:20:00Z">
        <w:r w:rsidRPr="0051071D">
          <w:rPr>
            <w:lang w:val="pl-PL"/>
            <w:rPrChange w:id="630" w:author="Anna Marks" w:date="2022-12-13T10:20:00Z">
              <w:rPr>
                <w:lang w:val="en-GB"/>
              </w:rPr>
            </w:rPrChange>
          </w:rPr>
          <w:t xml:space="preserve"> powtarza się </w:t>
        </w:r>
        <w:r w:rsidRPr="004122B7">
          <w:rPr>
            <w:i/>
            <w:iCs/>
            <w:lang w:val="pl-PL"/>
            <w:rPrChange w:id="631" w:author="Anna Marks" w:date="2022-12-16T09:06:00Z">
              <w:rPr>
                <w:lang w:val="en-GB"/>
              </w:rPr>
            </w:rPrChange>
          </w:rPr>
          <w:t>da capo</w:t>
        </w:r>
        <w:r w:rsidRPr="0051071D">
          <w:rPr>
            <w:lang w:val="pl-PL"/>
            <w:rPrChange w:id="632" w:author="Anna Marks" w:date="2022-12-13T10:20:00Z">
              <w:rPr>
                <w:lang w:val="en-GB"/>
              </w:rPr>
            </w:rPrChange>
          </w:rPr>
          <w:t xml:space="preserve">. Utwór ten istnieje w kilku </w:t>
        </w:r>
      </w:ins>
      <w:ins w:id="633" w:author="Anna Marks" w:date="2022-12-16T09:06:00Z">
        <w:r w:rsidR="004122B7">
          <w:rPr>
            <w:lang w:val="pl-PL"/>
          </w:rPr>
          <w:t>opracowaniach</w:t>
        </w:r>
      </w:ins>
      <w:ins w:id="634" w:author="Anna Marks" w:date="2022-12-13T10:20:00Z">
        <w:r w:rsidRPr="0051071D">
          <w:rPr>
            <w:lang w:val="pl-PL"/>
            <w:rPrChange w:id="635" w:author="Anna Marks" w:date="2022-12-13T10:20:00Z">
              <w:rPr>
                <w:lang w:val="en-GB"/>
              </w:rPr>
            </w:rPrChange>
          </w:rPr>
          <w:t xml:space="preserve">, w tym </w:t>
        </w:r>
      </w:ins>
      <w:ins w:id="636" w:author="Anna Marks" w:date="2022-12-16T09:06:00Z">
        <w:r w:rsidR="004122B7">
          <w:rPr>
            <w:lang w:val="pl-PL"/>
          </w:rPr>
          <w:t>na skrzypce</w:t>
        </w:r>
      </w:ins>
      <w:ins w:id="637" w:author="Anna Marks" w:date="2022-12-13T10:20:00Z">
        <w:r w:rsidRPr="0051071D">
          <w:rPr>
            <w:lang w:val="pl-PL"/>
            <w:rPrChange w:id="638" w:author="Anna Marks" w:date="2022-12-13T10:20:00Z">
              <w:rPr>
                <w:lang w:val="en-GB"/>
              </w:rPr>
            </w:rPrChange>
          </w:rPr>
          <w:t xml:space="preserve">, ale obecna wersja bez instrumentów jest niewątpliwie </w:t>
        </w:r>
      </w:ins>
      <w:ins w:id="639" w:author="Anna Marks" w:date="2022-12-16T09:06:00Z">
        <w:r w:rsidR="004122B7">
          <w:rPr>
            <w:lang w:val="pl-PL"/>
          </w:rPr>
          <w:t>autorskim opracowaniem samego</w:t>
        </w:r>
      </w:ins>
      <w:ins w:id="640" w:author="Anna Marks" w:date="2022-12-13T10:20:00Z">
        <w:r w:rsidRPr="0051071D">
          <w:rPr>
            <w:lang w:val="pl-PL"/>
            <w:rPrChange w:id="641" w:author="Anna Marks" w:date="2022-12-13T10:20:00Z">
              <w:rPr>
                <w:lang w:val="en-GB"/>
              </w:rPr>
            </w:rPrChange>
          </w:rPr>
          <w:t xml:space="preserve"> Förstera.</w:t>
        </w:r>
      </w:ins>
    </w:p>
    <w:p w14:paraId="2D72243D" w14:textId="1CF9A35A" w:rsidR="00CC7E2C" w:rsidRDefault="001461B8">
      <w:r>
        <w:t>Lars Berglund</w:t>
      </w:r>
    </w:p>
    <w:sectPr w:rsidR="00CC7E2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1" w:author="Anna Marks" w:date="2022-12-16T08:24:00Z" w:initials="AM">
    <w:p w14:paraId="052CDB6E" w14:textId="77777777" w:rsidR="000133DE" w:rsidRDefault="000133DE" w:rsidP="00597A8D">
      <w:pPr>
        <w:pStyle w:val="Tekstkomentarza"/>
        <w:jc w:val="left"/>
      </w:pPr>
      <w:r>
        <w:rPr>
          <w:rStyle w:val="Odwoaniedokomentarza"/>
        </w:rPr>
        <w:annotationRef/>
      </w:r>
      <w:r>
        <w:t>W polskim chyba możemy to pominąć?</w:t>
      </w:r>
    </w:p>
  </w:comment>
  <w:comment w:id="100" w:author="Anna Marks" w:date="2022-12-16T08:28:00Z" w:initials="AM">
    <w:p w14:paraId="24B02C69" w14:textId="77777777" w:rsidR="000133DE" w:rsidRDefault="000133DE" w:rsidP="000965F7">
      <w:pPr>
        <w:pStyle w:val="Tekstkomentarza"/>
        <w:jc w:val="left"/>
      </w:pPr>
      <w:r>
        <w:rPr>
          <w:rStyle w:val="Odwoaniedokomentarza"/>
        </w:rPr>
        <w:annotationRef/>
      </w:r>
      <w:r>
        <w:t xml:space="preserve">Stawiam to słowo w liczbie mnogiej, gdyż chodziło  o liczne produkcje, jak wynika z angielskiego. </w:t>
      </w:r>
    </w:p>
  </w:comment>
  <w:comment w:id="396" w:author="Anna Marks" w:date="2022-12-16T08:51:00Z" w:initials="AM">
    <w:p w14:paraId="31F095D3" w14:textId="77777777" w:rsidR="001D72A0" w:rsidRDefault="001D72A0" w:rsidP="00F04E77">
      <w:pPr>
        <w:pStyle w:val="Tekstkomentarza"/>
        <w:jc w:val="left"/>
      </w:pPr>
      <w:r>
        <w:rPr>
          <w:rStyle w:val="Odwoaniedokomentarza"/>
        </w:rPr>
        <w:annotationRef/>
      </w:r>
      <w:r>
        <w:t>Szpinet?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2CDB6E" w15:done="0"/>
  <w15:commentEx w15:paraId="24B02C69" w15:done="0"/>
  <w15:commentEx w15:paraId="31F095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6A9BC" w16cex:dateUtc="2022-12-16T07:24:00Z"/>
  <w16cex:commentExtensible w16cex:durableId="2746AA9C" w16cex:dateUtc="2022-12-16T07:28:00Z"/>
  <w16cex:commentExtensible w16cex:durableId="2746AFFD" w16cex:dateUtc="2022-12-16T0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2CDB6E" w16cid:durableId="2746A9BC"/>
  <w16cid:commentId w16cid:paraId="24B02C69" w16cid:durableId="2746AA9C"/>
  <w16cid:commentId w16cid:paraId="31F095D3" w16cid:durableId="2746AF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aramond">
    <w:panose1 w:val="020204040303010108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Marks">
    <w15:presenceInfo w15:providerId="AD" w15:userId="S::AMarks@nfm.wroclaw.pl::5e784f19-bcfb-43ab-a96a-836d989b31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1B8"/>
    <w:rsid w:val="000133DE"/>
    <w:rsid w:val="0005652D"/>
    <w:rsid w:val="00071A58"/>
    <w:rsid w:val="000C0494"/>
    <w:rsid w:val="001461B8"/>
    <w:rsid w:val="00172984"/>
    <w:rsid w:val="001D72A0"/>
    <w:rsid w:val="002529B6"/>
    <w:rsid w:val="00286E60"/>
    <w:rsid w:val="002A3AD9"/>
    <w:rsid w:val="002F6840"/>
    <w:rsid w:val="00303844"/>
    <w:rsid w:val="00311396"/>
    <w:rsid w:val="0032677B"/>
    <w:rsid w:val="00342CB6"/>
    <w:rsid w:val="003E3A38"/>
    <w:rsid w:val="004059BA"/>
    <w:rsid w:val="004077E9"/>
    <w:rsid w:val="004122B7"/>
    <w:rsid w:val="00440103"/>
    <w:rsid w:val="0046144B"/>
    <w:rsid w:val="00497B77"/>
    <w:rsid w:val="004E192E"/>
    <w:rsid w:val="0051071D"/>
    <w:rsid w:val="00644440"/>
    <w:rsid w:val="006514C9"/>
    <w:rsid w:val="006733DC"/>
    <w:rsid w:val="0068606F"/>
    <w:rsid w:val="006F0A6A"/>
    <w:rsid w:val="006F722C"/>
    <w:rsid w:val="00743D38"/>
    <w:rsid w:val="0084268E"/>
    <w:rsid w:val="00894D73"/>
    <w:rsid w:val="008F62BD"/>
    <w:rsid w:val="00970420"/>
    <w:rsid w:val="00974DAA"/>
    <w:rsid w:val="00977B42"/>
    <w:rsid w:val="009B7385"/>
    <w:rsid w:val="009D2A66"/>
    <w:rsid w:val="00AD3EBE"/>
    <w:rsid w:val="00B14EC3"/>
    <w:rsid w:val="00BB2DFF"/>
    <w:rsid w:val="00C327E6"/>
    <w:rsid w:val="00C32BE8"/>
    <w:rsid w:val="00CC2572"/>
    <w:rsid w:val="00CC7E2C"/>
    <w:rsid w:val="00D4473C"/>
    <w:rsid w:val="00D451D0"/>
    <w:rsid w:val="00D7431C"/>
    <w:rsid w:val="00D85DC3"/>
    <w:rsid w:val="00E16CC3"/>
    <w:rsid w:val="00E43A9A"/>
    <w:rsid w:val="00E944BF"/>
    <w:rsid w:val="00F56F69"/>
    <w:rsid w:val="00F606E8"/>
    <w:rsid w:val="00F80CC4"/>
    <w:rsid w:val="00FC156B"/>
    <w:rsid w:val="00FD303A"/>
    <w:rsid w:val="00FD64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0BC9"/>
  <w15:chartTrackingRefBased/>
  <w15:docId w15:val="{6504B379-85CF-4562-A1A1-419B4606E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461B8"/>
    <w:pPr>
      <w:spacing w:after="0" w:line="360" w:lineRule="auto"/>
      <w:jc w:val="both"/>
    </w:pPr>
    <w:rPr>
      <w:rFonts w:ascii="Garamond" w:hAnsi="Garamond"/>
      <w:sz w:val="24"/>
      <w:lang w:val="sv-S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1461B8"/>
    <w:rPr>
      <w:sz w:val="16"/>
      <w:szCs w:val="16"/>
    </w:rPr>
  </w:style>
  <w:style w:type="paragraph" w:styleId="Tekstkomentarza">
    <w:name w:val="annotation text"/>
    <w:basedOn w:val="Normalny"/>
    <w:link w:val="TekstkomentarzaZnak"/>
    <w:uiPriority w:val="99"/>
    <w:unhideWhenUsed/>
    <w:rsid w:val="001461B8"/>
    <w:pPr>
      <w:spacing w:line="240" w:lineRule="auto"/>
    </w:pPr>
    <w:rPr>
      <w:sz w:val="20"/>
      <w:szCs w:val="20"/>
    </w:rPr>
  </w:style>
  <w:style w:type="character" w:customStyle="1" w:styleId="TekstkomentarzaZnak">
    <w:name w:val="Tekst komentarza Znak"/>
    <w:basedOn w:val="Domylnaczcionkaakapitu"/>
    <w:link w:val="Tekstkomentarza"/>
    <w:uiPriority w:val="99"/>
    <w:rsid w:val="001461B8"/>
    <w:rPr>
      <w:rFonts w:ascii="Garamond" w:hAnsi="Garamond"/>
      <w:sz w:val="20"/>
      <w:szCs w:val="20"/>
      <w:lang w:val="sv-SE"/>
    </w:rPr>
  </w:style>
  <w:style w:type="character" w:customStyle="1" w:styleId="ui">
    <w:name w:val="ui"/>
    <w:basedOn w:val="Domylnaczcionkaakapitu"/>
    <w:rsid w:val="001461B8"/>
  </w:style>
  <w:style w:type="paragraph" w:styleId="Poprawka">
    <w:name w:val="Revision"/>
    <w:hidden/>
    <w:uiPriority w:val="99"/>
    <w:semiHidden/>
    <w:rsid w:val="0051071D"/>
    <w:pPr>
      <w:spacing w:after="0" w:line="240" w:lineRule="auto"/>
    </w:pPr>
    <w:rPr>
      <w:rFonts w:ascii="Garamond" w:hAnsi="Garamond"/>
      <w:sz w:val="24"/>
      <w:lang w:val="sv-SE"/>
    </w:rPr>
  </w:style>
  <w:style w:type="paragraph" w:styleId="Tematkomentarza">
    <w:name w:val="annotation subject"/>
    <w:basedOn w:val="Tekstkomentarza"/>
    <w:next w:val="Tekstkomentarza"/>
    <w:link w:val="TematkomentarzaZnak"/>
    <w:uiPriority w:val="99"/>
    <w:semiHidden/>
    <w:unhideWhenUsed/>
    <w:rsid w:val="000133DE"/>
    <w:rPr>
      <w:b/>
      <w:bCs/>
    </w:rPr>
  </w:style>
  <w:style w:type="character" w:customStyle="1" w:styleId="TematkomentarzaZnak">
    <w:name w:val="Temat komentarza Znak"/>
    <w:basedOn w:val="TekstkomentarzaZnak"/>
    <w:link w:val="Tematkomentarza"/>
    <w:uiPriority w:val="99"/>
    <w:semiHidden/>
    <w:rsid w:val="000133DE"/>
    <w:rPr>
      <w:rFonts w:ascii="Garamond" w:hAnsi="Garamond"/>
      <w:b/>
      <w:bCs/>
      <w:sz w:val="20"/>
      <w:szCs w:val="2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4934</Words>
  <Characters>26896</Characters>
  <Application>Microsoft Office Word</Application>
  <DocSecurity>4</DocSecurity>
  <Lines>389</Lines>
  <Paragraphs>101</Paragraphs>
  <ScaleCrop>false</ScaleCrop>
  <HeadingPairs>
    <vt:vector size="4" baseType="variant">
      <vt:variant>
        <vt:lpstr>Tytuł</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Niedzwiecka</dc:creator>
  <cp:keywords/>
  <dc:description/>
  <cp:lastModifiedBy>Anna Marks</cp:lastModifiedBy>
  <cp:revision>2</cp:revision>
  <dcterms:created xsi:type="dcterms:W3CDTF">2023-01-10T10:52:00Z</dcterms:created>
  <dcterms:modified xsi:type="dcterms:W3CDTF">2023-01-10T10:52:00Z</dcterms:modified>
</cp:coreProperties>
</file>